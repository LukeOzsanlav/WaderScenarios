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0834" w14:textId="6C7B8BD6" w:rsidR="00F96E34" w:rsidRDefault="00F96E34"/>
    <w:p w14:paraId="2466D3CB" w14:textId="77777777" w:rsidR="00F96E34" w:rsidRDefault="004E72F0">
      <w:pPr>
        <w:pStyle w:val="Heading2"/>
      </w:pPr>
      <w:bookmarkStart w:id="0" w:name="summary"/>
      <w:r>
        <w:t>Summary</w:t>
      </w:r>
    </w:p>
    <w:p w14:paraId="17D7DBCE" w14:textId="07AFAF57" w:rsidR="00F96E34" w:rsidRDefault="004E72F0" w:rsidP="002E788A">
      <w:pPr>
        <w:pStyle w:val="FirstParagraph"/>
      </w:pPr>
      <w:r>
        <w:t xml:space="preserve">This report presents the outputs from stakeholder workshops that aimed to explore where lowland </w:t>
      </w:r>
      <w:proofErr w:type="spellStart"/>
      <w:r>
        <w:t>wader</w:t>
      </w:r>
      <w:proofErr w:type="spellEnd"/>
      <w:r>
        <w:t xml:space="preserve"> conservation would preferably be carried out within four landscapes (Norfolk Broads, North Kent, </w:t>
      </w:r>
      <w:proofErr w:type="gramStart"/>
      <w:r>
        <w:t>Essex</w:t>
      </w:r>
      <w:proofErr w:type="gramEnd"/>
      <w:r>
        <w:t xml:space="preserve"> and the Somerset Levels). </w:t>
      </w:r>
      <w:r w:rsidR="00D642D2">
        <w:t>For each landscape, w</w:t>
      </w:r>
      <w:r>
        <w:t xml:space="preserve">e </w:t>
      </w:r>
      <w:r w:rsidR="00246375">
        <w:t xml:space="preserve">held </w:t>
      </w:r>
      <w:r w:rsidR="00653EEB">
        <w:t xml:space="preserve">a workshop </w:t>
      </w:r>
      <w:r w:rsidR="00E2248C">
        <w:t xml:space="preserve">with a varied group of </w:t>
      </w:r>
      <w:r w:rsidR="00653EEB">
        <w:t xml:space="preserve">local </w:t>
      </w:r>
      <w:r w:rsidR="003B477F">
        <w:t>stakeholders</w:t>
      </w:r>
      <w:r w:rsidR="00653EEB">
        <w:t xml:space="preserve"> </w:t>
      </w:r>
      <w:r w:rsidR="003B477F">
        <w:t>that we</w:t>
      </w:r>
      <w:r>
        <w:t xml:space="preserve"> were broadly divided into </w:t>
      </w:r>
      <w:r w:rsidR="003B477F">
        <w:t xml:space="preserve">three groups: </w:t>
      </w:r>
      <w:r>
        <w:t xml:space="preserve">conservationists, public </w:t>
      </w:r>
      <w:proofErr w:type="gramStart"/>
      <w:r>
        <w:t>bodies</w:t>
      </w:r>
      <w:proofErr w:type="gramEnd"/>
      <w:r>
        <w:t xml:space="preserve"> and land managers. During the workshops each stakeholder group created a series of guidelines that could be used to identify areas within the landscape where </w:t>
      </w:r>
      <w:proofErr w:type="spellStart"/>
      <w:r>
        <w:t>wader</w:t>
      </w:r>
      <w:proofErr w:type="spellEnd"/>
      <w:r>
        <w:t xml:space="preserve"> conservation would be preferentially targeted or avoided. As part of the workshops we also introduced participants to th</w:t>
      </w:r>
      <w:r w:rsidR="002E3FF3">
        <w:t>re</w:t>
      </w:r>
      <w:r>
        <w:t>e</w:t>
      </w:r>
      <w:r w:rsidR="002E3FF3">
        <w:t xml:space="preserve"> key components of the</w:t>
      </w:r>
      <w:r>
        <w:t xml:space="preserve"> “Lawton principles of nature restoration” [@lawton2010]</w:t>
      </w:r>
      <w:r w:rsidR="002E788A">
        <w:t xml:space="preserve"> </w:t>
      </w:r>
      <w:proofErr w:type="gramStart"/>
      <w:r w:rsidR="002E788A">
        <w:t xml:space="preserve">- </w:t>
      </w:r>
      <w:r>
        <w:t xml:space="preserve"> i.e.</w:t>
      </w:r>
      <w:proofErr w:type="gramEnd"/>
      <w:r>
        <w:t> </w:t>
      </w:r>
      <w:r w:rsidR="003A4F5A">
        <w:t>improving the quality of current wildlife sites by better management (‘better’), increasing the size of current wildlife sites (‘bigger’), and creating new wildlife sites (‘more’)</w:t>
      </w:r>
      <w:r w:rsidR="005B17AA">
        <w:t xml:space="preserve">. This was </w:t>
      </w:r>
      <w:r>
        <w:t>to allow stakeholder</w:t>
      </w:r>
      <w:r w:rsidR="005B17AA">
        <w:t>s</w:t>
      </w:r>
      <w:r>
        <w:t xml:space="preserve"> to make their guidelines specific to different principles, thereby trying </w:t>
      </w:r>
      <w:r>
        <w:t xml:space="preserve">to transition from theory to practical conservation. Using the guidelines generated in each workshop we generated spatial graded layers that were then </w:t>
      </w:r>
      <w:r w:rsidR="00D642D2">
        <w:t>combined</w:t>
      </w:r>
      <w:r>
        <w:t xml:space="preserve"> to rank land in order of preference </w:t>
      </w:r>
      <w:r w:rsidR="00D642D2">
        <w:t xml:space="preserve">for </w:t>
      </w:r>
      <w:r>
        <w:t>each landscape</w:t>
      </w:r>
      <w:r w:rsidR="00D642D2">
        <w:t xml:space="preserve"> and (where possible) each stakeholder group</w:t>
      </w:r>
      <w:r>
        <w:t xml:space="preserve">. These </w:t>
      </w:r>
      <w:r>
        <w:t xml:space="preserve">heat maps indicate where </w:t>
      </w:r>
      <w:proofErr w:type="spellStart"/>
      <w:r>
        <w:t>wader</w:t>
      </w:r>
      <w:proofErr w:type="spellEnd"/>
      <w:r>
        <w:t xml:space="preserve"> conservation would be </w:t>
      </w:r>
      <w:r>
        <w:t xml:space="preserve">most preferred within each landscape </w:t>
      </w:r>
      <w:r w:rsidR="00D642D2">
        <w:t xml:space="preserve">under </w:t>
      </w:r>
      <w:r w:rsidR="003A4F5A">
        <w:t xml:space="preserve">each of the </w:t>
      </w:r>
      <w:r w:rsidR="00633832">
        <w:t xml:space="preserve">three </w:t>
      </w:r>
      <w:r w:rsidR="0015791F">
        <w:t>Lawton</w:t>
      </w:r>
      <w:r w:rsidR="003A4F5A">
        <w:t xml:space="preserve"> principles.</w:t>
      </w:r>
      <w:r w:rsidR="00633832">
        <w:t xml:space="preserve"> </w:t>
      </w:r>
      <w:r w:rsidR="001B15BC">
        <w:t xml:space="preserve"> </w:t>
      </w:r>
    </w:p>
    <w:p w14:paraId="4F182522" w14:textId="77777777" w:rsidR="00F96E34" w:rsidRDefault="004E72F0">
      <w:r>
        <w:br w:type="page"/>
      </w:r>
    </w:p>
    <w:p w14:paraId="6C556523" w14:textId="77777777" w:rsidR="00F96E34" w:rsidRDefault="004E72F0">
      <w:pPr>
        <w:pStyle w:val="Heading2"/>
      </w:pPr>
      <w:bookmarkStart w:id="1" w:name="introduction"/>
      <w:bookmarkEnd w:id="0"/>
      <w:r>
        <w:lastRenderedPageBreak/>
        <w:t>Introduction</w:t>
      </w:r>
    </w:p>
    <w:p w14:paraId="2315DD1D" w14:textId="77777777" w:rsidR="00F96E34" w:rsidRDefault="004E72F0">
      <w:pPr>
        <w:pStyle w:val="FirstParagraph"/>
      </w:pPr>
      <w:r>
        <w:t>Many areas across England have been heavily modified by humans and contain a mixture of land uses and semi-natural habitats [@song2018]. Modified landscapes often harbor important biodiversity, but ongoing intensification of land management threatens what biodiversity remains [@raven2021; @donald2001]. Due to a variety of different land uses in modified landscapes, restoration of biodiversity must compete with numerous other objectives such as, food and timber production, energy production, water resource management and urbanization [@chazdon2016]. Restoring biodiversity at larger scales must therefore carefully balance multiple objectives and working alongside the people living and working in the landscape is an integral part of this process. Involving local stakeholders from the start of ecological restoration and adapting the process along the way with ongoing engagement can help lead to higher levels of mutual understanding as well enhancing mutual benefits [@gamborg2019].</w:t>
      </w:r>
    </w:p>
    <w:p w14:paraId="18D05C82" w14:textId="29FC5B32" w:rsidR="00F96E34" w:rsidRDefault="004E72F0">
      <w:pPr>
        <w:pStyle w:val="BodyText"/>
      </w:pPr>
      <w:r>
        <w:t xml:space="preserve">Lowland breeding waders across Europe (order </w:t>
      </w:r>
      <w:r>
        <w:rPr>
          <w:i/>
          <w:iCs/>
        </w:rPr>
        <w:t>Charadriiformes</w:t>
      </w:r>
      <w:r>
        <w:t>) declined during the 20</w:t>
      </w:r>
      <w:r>
        <w:rPr>
          <w:vertAlign w:val="superscript"/>
        </w:rPr>
        <w:t>th</w:t>
      </w:r>
      <w:r>
        <w:t xml:space="preserve"> century [@roodbergen2011] due to loss and degradation of their preferred habitat, </w:t>
      </w:r>
      <w:proofErr w:type="gramStart"/>
      <w:r>
        <w:t>floodplain</w:t>
      </w:r>
      <w:proofErr w:type="gramEnd"/>
      <w:r>
        <w:t xml:space="preserve"> and coastal grasslands. Habitat was lost due land use change and remaining areas became degraded due to drainage (reduced prey availability, [@eglington2010]); increased stocking and earlier more frequent mowing (nest and brood destruction, [@sabatier2010]); and increased meso-predator density (eggs and chick predation, [@roos2018]). </w:t>
      </w:r>
      <w:r w:rsidR="00A530A0">
        <w:t>Across much of Europe e</w:t>
      </w:r>
      <w:r>
        <w:t>fforts to restore populations have taken two main avenues:</w:t>
      </w:r>
    </w:p>
    <w:p w14:paraId="0C7998D5" w14:textId="3AD00B3B" w:rsidR="00F96E34" w:rsidRDefault="004E72F0">
      <w:pPr>
        <w:numPr>
          <w:ilvl w:val="0"/>
          <w:numId w:val="2"/>
        </w:numPr>
      </w:pPr>
      <w:r>
        <w:t xml:space="preserve">creation of </w:t>
      </w:r>
      <w:r w:rsidR="00A530A0">
        <w:t xml:space="preserve">Protected Areas (PA) through statutory protection (e.g. </w:t>
      </w:r>
      <w:r w:rsidR="00FE51FE">
        <w:t>S</w:t>
      </w:r>
      <w:r w:rsidR="00A530A0">
        <w:t xml:space="preserve">ites of </w:t>
      </w:r>
      <w:r w:rsidR="00FE51FE">
        <w:t>S</w:t>
      </w:r>
      <w:r w:rsidR="00A530A0">
        <w:t xml:space="preserve">pecial </w:t>
      </w:r>
      <w:r w:rsidR="00FE51FE">
        <w:t>S</w:t>
      </w:r>
      <w:r w:rsidR="00A530A0">
        <w:t xml:space="preserve">cientific </w:t>
      </w:r>
      <w:r w:rsidR="00FE51FE">
        <w:t>I</w:t>
      </w:r>
      <w:r w:rsidR="00A530A0">
        <w:t>nterest</w:t>
      </w:r>
      <w:r w:rsidR="00FE51FE">
        <w:t>, SSSI</w:t>
      </w:r>
      <w:r w:rsidR="00A530A0">
        <w:t>) and nature reserves</w:t>
      </w:r>
      <w:r>
        <w:t xml:space="preserve">. </w:t>
      </w:r>
      <w:r w:rsidR="00A530A0">
        <w:t>On nature reserves specifically</w:t>
      </w:r>
      <w:r w:rsidR="004077B7">
        <w:t>,</w:t>
      </w:r>
      <w:r w:rsidR="00A530A0">
        <w:t xml:space="preserve"> h</w:t>
      </w:r>
      <w:r>
        <w:t xml:space="preserve">igh-quality breeding habitat is </w:t>
      </w:r>
      <w:r w:rsidR="00A530A0">
        <w:t xml:space="preserve">often </w:t>
      </w:r>
      <w:r>
        <w:t>created through rewetting [@eglington2010], appropriate grazing management [@verhulst2011] and predator exclusion with fences [@malpas2013].</w:t>
      </w:r>
      <w:r w:rsidR="00FE51FE">
        <w:t xml:space="preserve"> Statutory protection (specifically SSSIs) on its own </w:t>
      </w:r>
      <w:r w:rsidR="00300F6C">
        <w:t>provides</w:t>
      </w:r>
      <w:r w:rsidR="00FE51FE">
        <w:t xml:space="preserve"> </w:t>
      </w:r>
      <w:r w:rsidR="00300F6C">
        <w:t>weaker</w:t>
      </w:r>
      <w:r w:rsidR="00FE51FE">
        <w:t xml:space="preserve"> benefits</w:t>
      </w:r>
      <w:r w:rsidR="00300F6C">
        <w:t xml:space="preserve"> to breeding waders</w:t>
      </w:r>
      <w:r w:rsidR="00FE51FE">
        <w:t xml:space="preserve"> (Smart et al 2014, Hawkes et al in press).</w:t>
      </w:r>
    </w:p>
    <w:p w14:paraId="2FE8E04C" w14:textId="6866C8B6" w:rsidR="00F96E34" w:rsidRDefault="004E72F0">
      <w:pPr>
        <w:numPr>
          <w:ilvl w:val="0"/>
          <w:numId w:val="2"/>
        </w:numPr>
      </w:pPr>
      <w:r>
        <w:t xml:space="preserve">use of </w:t>
      </w:r>
      <w:proofErr w:type="spellStart"/>
      <w:r>
        <w:t>agri</w:t>
      </w:r>
      <w:proofErr w:type="spellEnd"/>
      <w:r>
        <w:t xml:space="preserve">-environment schemes on farmed land where payments support bespoke wader-focused measures like that of reserves, but generally lacking predator fences. This produces </w:t>
      </w:r>
      <w:r>
        <w:t>lesser quality habitat [@smart2014] but it is cheaper to create and maintain</w:t>
      </w:r>
      <w:r w:rsidR="00787710">
        <w:t xml:space="preserve"> and often fits in with the existing land user </w:t>
      </w:r>
      <w:r w:rsidR="00EE7D32">
        <w:t>operations</w:t>
      </w:r>
      <w:r>
        <w:t xml:space="preserve"> </w:t>
      </w:r>
      <w:r w:rsidR="006F6DE4">
        <w:t>(</w:t>
      </w:r>
      <w:r>
        <w:t>e.g. </w:t>
      </w:r>
      <w:r>
        <w:t>beef cattle farming and hay/silage cutt</w:t>
      </w:r>
      <w:r>
        <w:t>ing</w:t>
      </w:r>
      <w:r w:rsidR="00787710">
        <w:t>)</w:t>
      </w:r>
      <w:r>
        <w:t>.</w:t>
      </w:r>
    </w:p>
    <w:p w14:paraId="13F190F0" w14:textId="662E189F" w:rsidR="00F96E34" w:rsidRDefault="004E72F0">
      <w:pPr>
        <w:pStyle w:val="FirstParagraph"/>
      </w:pPr>
      <w:r>
        <w:t>Despite widespread uptake of AES and reserve/PA creation</w:t>
      </w:r>
      <w:r w:rsidR="000F32F0">
        <w:t>,</w:t>
      </w:r>
      <w:r>
        <w:t xml:space="preserve"> populations of lowland breeding waders have still declined across Europe [@franks2018]. Suggesting improvements in efficacy or further increases in scale are needed to prevent further population declines. The ‘Making Space for Nature’ report [@lawton2010] set out a spatial targeting approach for landscape-scale restoration that was distilled down to four words, ‘better, bigger, more and joined’. Based off the summation of a substantial body of scientific work this report recommended these actions in order of priority: (1) improving the quality of existing habitat, (2) increasing the size and (3) number of sites, and (4) enhancing </w:t>
      </w:r>
      <w:r>
        <w:lastRenderedPageBreak/>
        <w:t>connectivity among sites for conservation. This provides a starting framework but there are important trade-offs between strategies imposed by limited resources, land, and surrounding context (e.g. wider land-uses, levels of fragmentation and biogeographic context).</w:t>
      </w:r>
      <w:r w:rsidR="00DD6964">
        <w:t xml:space="preserve"> We focused on the first three during workshops as </w:t>
      </w:r>
      <w:r w:rsidR="0027638B">
        <w:t>wading birds can likely readily disperse between the existing habitat patches within our landscapes of interest (NEED REF HERE).</w:t>
      </w:r>
    </w:p>
    <w:tbl>
      <w:tblPr>
        <w:tblStyle w:val="Table"/>
        <w:tblW w:w="5000" w:type="pct"/>
        <w:tblLayout w:type="fixed"/>
        <w:tblLook w:val="0000" w:firstRow="0" w:lastRow="0" w:firstColumn="0" w:lastColumn="0" w:noHBand="0" w:noVBand="0"/>
      </w:tblPr>
      <w:tblGrid>
        <w:gridCol w:w="9576"/>
      </w:tblGrid>
      <w:tr w:rsidR="00F96E34" w14:paraId="7FE7D4FB" w14:textId="77777777">
        <w:tc>
          <w:tcPr>
            <w:tcW w:w="7920" w:type="dxa"/>
          </w:tcPr>
          <w:p w14:paraId="35520C0C" w14:textId="77777777" w:rsidR="00F96E34" w:rsidRDefault="004E72F0">
            <w:pPr>
              <w:pStyle w:val="Compact"/>
              <w:jc w:val="center"/>
            </w:pPr>
            <w:bookmarkStart w:id="2" w:name="fig-landscapes"/>
            <w:r>
              <w:rPr>
                <w:noProof/>
              </w:rPr>
              <w:drawing>
                <wp:inline distT="0" distB="0" distL="0" distR="0" wp14:anchorId="4351CEFD" wp14:editId="347E9BC6">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qmdimages/AllLandscapePlots.png"/>
                          <pic:cNvPicPr>
                            <a:picLocks noChangeAspect="1" noChangeArrowheads="1"/>
                          </pic:cNvPicPr>
                        </pic:nvPicPr>
                        <pic:blipFill>
                          <a:blip r:embed="rId6"/>
                          <a:stretch>
                            <a:fillRect/>
                          </a:stretch>
                        </pic:blipFill>
                        <pic:spPr bwMode="auto">
                          <a:xfrm>
                            <a:off x="0" y="0"/>
                            <a:ext cx="5334000" cy="5334000"/>
                          </a:xfrm>
                          <a:prstGeom prst="rect">
                            <a:avLst/>
                          </a:prstGeom>
                          <a:noFill/>
                          <a:ln w="9525">
                            <a:noFill/>
                            <a:headEnd/>
                            <a:tailEnd/>
                          </a:ln>
                        </pic:spPr>
                      </pic:pic>
                    </a:graphicData>
                  </a:graphic>
                </wp:inline>
              </w:drawing>
            </w:r>
          </w:p>
          <w:p w14:paraId="27A4FF6E" w14:textId="35AF6A52" w:rsidR="00F96E34" w:rsidRDefault="004E72F0">
            <w:pPr>
              <w:pStyle w:val="ImageCaption"/>
              <w:spacing w:before="200"/>
            </w:pPr>
            <w:r>
              <w:t xml:space="preserve">Figure 1: Map of the four case-study landscapes. Essex and North Kent were formerly part of the same “priority landscape” but split due to differing characteristics and geographic </w:t>
            </w:r>
            <w:r w:rsidR="00C252AB">
              <w:t>separation</w:t>
            </w:r>
            <w:r>
              <w:t>.</w:t>
            </w:r>
          </w:p>
        </w:tc>
        <w:bookmarkEnd w:id="2"/>
      </w:tr>
    </w:tbl>
    <w:p w14:paraId="31EEB45C" w14:textId="1897EECD" w:rsidR="0028282F" w:rsidRDefault="00C252AB">
      <w:pPr>
        <w:pStyle w:val="BodyText"/>
      </w:pPr>
      <w:r>
        <w:t>W</w:t>
      </w:r>
      <w:r w:rsidR="004E72F0">
        <w:t xml:space="preserve">e ran stakeholder workshops across four different landscapes to understand where it is possible to deploy these strategies according to people who live and work in the </w:t>
      </w:r>
      <w:r w:rsidR="00482695">
        <w:t>area</w:t>
      </w:r>
      <w:r w:rsidR="004E72F0">
        <w:t xml:space="preserve">, thereby trying to link theory to real world situations and landscapes. We focus on three different ‘priority landscapes’ (formerly known as Environmentally Sensitive Areas, </w:t>
      </w:r>
      <w:r w:rsidR="004E72F0">
        <w:lastRenderedPageBreak/>
        <w:t xml:space="preserve">[@nateng2024]): Somerset Levels; Norfolk Broads (hereafter Broads); and Greater Thames (see </w:t>
      </w:r>
      <w:hyperlink w:anchor="fig-landscapes">
        <w:r w:rsidR="004E72F0">
          <w:rPr>
            <w:rStyle w:val="Hyperlink"/>
          </w:rPr>
          <w:t>Figure 1</w:t>
        </w:r>
      </w:hyperlink>
      <w:r w:rsidR="004E72F0">
        <w:t xml:space="preserve">). We subsequently split the Greater Thames landscape up into North Kent and Essex owing to differing land uses and geographic separation. We chose these landscapes as they hold important populations of breeding waders in a national context [@wilson2005] but also have different characteristics (e.g. soil types, land use compositions, wading bird assemblages, uptake of AES and lowland wet grassland distribution, </w:t>
      </w:r>
      <w:proofErr w:type="gramStart"/>
      <w:r w:rsidR="004E72F0">
        <w:t xml:space="preserve">see </w:t>
      </w:r>
      <w:r w:rsidR="004E72F0">
        <w:rPr>
          <w:b/>
          <w:bCs/>
        </w:rPr>
        <w:t>?</w:t>
      </w:r>
      <w:proofErr w:type="gramEnd"/>
      <w:r w:rsidR="004E72F0">
        <w:rPr>
          <w:b/>
          <w:bCs/>
        </w:rPr>
        <w:t>@</w:t>
      </w:r>
      <w:proofErr w:type="spellStart"/>
      <w:r w:rsidR="004E72F0">
        <w:rPr>
          <w:b/>
          <w:bCs/>
        </w:rPr>
        <w:t>tbl-scapestats</w:t>
      </w:r>
      <w:proofErr w:type="spellEnd"/>
      <w:r w:rsidR="004E72F0">
        <w:t xml:space="preserve"> for landscape specific details). For North Kent, </w:t>
      </w:r>
      <w:proofErr w:type="gramStart"/>
      <w:r w:rsidR="004E72F0">
        <w:t>Essex</w:t>
      </w:r>
      <w:proofErr w:type="gramEnd"/>
      <w:r w:rsidR="004E72F0">
        <w:t xml:space="preserve"> and the Broads we focus on Lapwing </w:t>
      </w:r>
      <w:proofErr w:type="spellStart"/>
      <w:r w:rsidR="004E72F0">
        <w:rPr>
          <w:i/>
          <w:iCs/>
        </w:rPr>
        <w:t>Vanellus</w:t>
      </w:r>
      <w:proofErr w:type="spellEnd"/>
      <w:r w:rsidR="004E72F0">
        <w:rPr>
          <w:i/>
          <w:iCs/>
        </w:rPr>
        <w:t xml:space="preserve"> </w:t>
      </w:r>
      <w:proofErr w:type="spellStart"/>
      <w:r w:rsidR="004E72F0">
        <w:rPr>
          <w:i/>
          <w:iCs/>
        </w:rPr>
        <w:t>vanellus</w:t>
      </w:r>
      <w:proofErr w:type="spellEnd"/>
      <w:r w:rsidR="004E72F0">
        <w:t xml:space="preserve"> and Redshank </w:t>
      </w:r>
      <w:proofErr w:type="spellStart"/>
      <w:r w:rsidR="004E72F0">
        <w:rPr>
          <w:i/>
          <w:iCs/>
        </w:rPr>
        <w:t>Tringa</w:t>
      </w:r>
      <w:proofErr w:type="spellEnd"/>
      <w:r w:rsidR="004E72F0">
        <w:rPr>
          <w:i/>
          <w:iCs/>
        </w:rPr>
        <w:t xml:space="preserve"> </w:t>
      </w:r>
      <w:proofErr w:type="spellStart"/>
      <w:r w:rsidR="004E72F0">
        <w:rPr>
          <w:i/>
          <w:iCs/>
        </w:rPr>
        <w:t>totanus</w:t>
      </w:r>
      <w:proofErr w:type="spellEnd"/>
      <w:r w:rsidR="004E72F0">
        <w:t xml:space="preserve"> during the workshops and for the Somerset Levels we focused on Lapwing and Snipe </w:t>
      </w:r>
      <w:proofErr w:type="spellStart"/>
      <w:r w:rsidR="004E72F0">
        <w:rPr>
          <w:i/>
          <w:iCs/>
        </w:rPr>
        <w:t>Gallinago</w:t>
      </w:r>
      <w:proofErr w:type="spellEnd"/>
      <w:r w:rsidR="004E72F0">
        <w:rPr>
          <w:i/>
          <w:iCs/>
        </w:rPr>
        <w:t xml:space="preserve"> </w:t>
      </w:r>
      <w:proofErr w:type="spellStart"/>
      <w:r w:rsidR="004E72F0">
        <w:rPr>
          <w:i/>
          <w:iCs/>
        </w:rPr>
        <w:t>gallinago</w:t>
      </w:r>
      <w:proofErr w:type="spellEnd"/>
      <w:r w:rsidR="004E72F0">
        <w:t xml:space="preserve">. </w:t>
      </w:r>
      <w:r w:rsidR="0028282F">
        <w:t xml:space="preserve">We focused on these species </w:t>
      </w:r>
      <w:r w:rsidR="00C75E0A">
        <w:t xml:space="preserve">as </w:t>
      </w:r>
      <w:r w:rsidR="0028282F">
        <w:t>they were the predominant</w:t>
      </w:r>
      <w:r w:rsidR="00BD258E">
        <w:t xml:space="preserve"> breeding wader</w:t>
      </w:r>
      <w:r w:rsidR="0028282F">
        <w:t xml:space="preserve"> species in each landscape. </w:t>
      </w:r>
      <w:r w:rsidR="00BD258E">
        <w:t>Curlews</w:t>
      </w:r>
      <w:r w:rsidR="0028282F">
        <w:t xml:space="preserve"> are a key part of the </w:t>
      </w:r>
      <w:r w:rsidR="00BD258E">
        <w:t>breeding wader assemblage</w:t>
      </w:r>
      <w:r w:rsidR="0028282F">
        <w:t xml:space="preserve"> in the Somerset </w:t>
      </w:r>
      <w:r w:rsidR="00BD258E">
        <w:t>L</w:t>
      </w:r>
      <w:r w:rsidR="0028282F">
        <w:t xml:space="preserve">evels but there were </w:t>
      </w:r>
      <w:r w:rsidR="00C75E0A">
        <w:t>too few survey records to build a model that predict</w:t>
      </w:r>
      <w:r w:rsidR="0022777C">
        <w:t>ed</w:t>
      </w:r>
      <w:r w:rsidR="00C75E0A">
        <w:t xml:space="preserve"> abundance, which was a key aspect of th</w:t>
      </w:r>
      <w:r w:rsidR="0022777C">
        <w:t>e</w:t>
      </w:r>
      <w:r w:rsidR="00C75E0A">
        <w:t xml:space="preserve"> wider </w:t>
      </w:r>
      <w:proofErr w:type="gramStart"/>
      <w:r w:rsidR="00C75E0A">
        <w:t>project</w:t>
      </w:r>
      <w:proofErr w:type="gramEnd"/>
    </w:p>
    <w:p w14:paraId="7BE29FF5" w14:textId="3B2913F0" w:rsidR="00F96E34" w:rsidRDefault="004E72F0">
      <w:pPr>
        <w:pStyle w:val="BodyText"/>
      </w:pPr>
      <w:r>
        <w:t xml:space="preserve">Extensive breeding wader surveys were conducted in each landscape in 2021-22 as part of the national breeding wader of wet meadows survey. Up to three visits during the breeding season were made to lowland wet grassland fields (areas below 200m altitude subject to </w:t>
      </w:r>
      <w:r>
        <w:t>freshwater flooding and water logging) with wading bird abundance and habitat characteristics recorded.</w:t>
      </w:r>
      <w:r w:rsidR="00CD3164">
        <w:t xml:space="preserve"> An optional fourth ‘dusk’ visit was also undertaken where Snipe breeding was suspected.</w:t>
      </w:r>
      <w:r>
        <w:t xml:space="preserve"> As part of the wider project, the four selected landscapes also received further </w:t>
      </w:r>
      <w:r w:rsidR="00785EA9">
        <w:t>visits</w:t>
      </w:r>
      <w:r>
        <w:t xml:space="preserve"> in 2023 to survey areas that were missed in 2021-22.</w:t>
      </w:r>
    </w:p>
    <w:p w14:paraId="401F8718" w14:textId="77777777" w:rsidR="00F96E34" w:rsidRDefault="004E72F0">
      <w:pPr>
        <w:pStyle w:val="Heading2"/>
      </w:pPr>
      <w:bookmarkStart w:id="3" w:name="methods"/>
      <w:bookmarkEnd w:id="1"/>
      <w:r>
        <w:t>Methods</w:t>
      </w:r>
    </w:p>
    <w:p w14:paraId="148E7EC2" w14:textId="77777777" w:rsidR="00F96E34" w:rsidRDefault="004E72F0">
      <w:pPr>
        <w:pStyle w:val="Heading3"/>
      </w:pPr>
      <w:bookmarkStart w:id="4" w:name="workshop-aim"/>
      <w:r>
        <w:t>Workshop Aim</w:t>
      </w:r>
    </w:p>
    <w:p w14:paraId="47FD57E7" w14:textId="77777777" w:rsidR="00B378C3" w:rsidRDefault="004E72F0">
      <w:pPr>
        <w:pStyle w:val="FirstParagraph"/>
      </w:pPr>
      <w:r>
        <w:t xml:space="preserve">To create a map of future opportunity for </w:t>
      </w:r>
      <w:proofErr w:type="spellStart"/>
      <w:r>
        <w:t>wader</w:t>
      </w:r>
      <w:proofErr w:type="spellEnd"/>
      <w:r>
        <w:t xml:space="preserve"> conservation for each stakeholder group within each landscape. </w:t>
      </w:r>
    </w:p>
    <w:p w14:paraId="39A1A68D" w14:textId="63BC367A" w:rsidR="00F96E34" w:rsidRDefault="004E72F0">
      <w:pPr>
        <w:pStyle w:val="FirstParagraph"/>
      </w:pPr>
      <w:r>
        <w:t xml:space="preserve">This can consist of preferences of where </w:t>
      </w:r>
      <w:proofErr w:type="spellStart"/>
      <w:r>
        <w:t>wader</w:t>
      </w:r>
      <w:proofErr w:type="spellEnd"/>
      <w:r>
        <w:t xml:space="preserve"> conservation could occur as well as defining areas where </w:t>
      </w:r>
      <w:proofErr w:type="spellStart"/>
      <w:r>
        <w:t>wader</w:t>
      </w:r>
      <w:proofErr w:type="spellEnd"/>
      <w:r>
        <w:t xml:space="preserve"> conservation should be avoided. These preferences can also be linked to specific nature restoration </w:t>
      </w:r>
      <w:r>
        <w:t>strategies</w:t>
      </w:r>
      <w:r w:rsidR="007C4FDE">
        <w:t xml:space="preserve"> (better, bigger, more)</w:t>
      </w:r>
      <w:r w:rsidR="009173CB">
        <w:t xml:space="preserve"> and </w:t>
      </w:r>
      <w:r w:rsidR="009173CB">
        <w:t xml:space="preserve">where arable land could be </w:t>
      </w:r>
      <w:proofErr w:type="gramStart"/>
      <w:r w:rsidR="009173CB">
        <w:t>reverted back</w:t>
      </w:r>
      <w:proofErr w:type="gramEnd"/>
      <w:r w:rsidR="009173CB">
        <w:t xml:space="preserve"> to lowland wet grassland</w:t>
      </w:r>
      <w:r>
        <w:t xml:space="preserve"> so that the map of future opportunity can vary depending on the strategy.</w:t>
      </w:r>
    </w:p>
    <w:p w14:paraId="097F5368" w14:textId="77777777" w:rsidR="00F96E34" w:rsidRDefault="004E72F0">
      <w:pPr>
        <w:pStyle w:val="Heading3"/>
      </w:pPr>
      <w:bookmarkStart w:id="5" w:name="workshop-attendees"/>
      <w:bookmarkEnd w:id="4"/>
      <w:r>
        <w:t>Workshop Attendees</w:t>
      </w:r>
    </w:p>
    <w:p w14:paraId="74AF6AA2" w14:textId="77777777" w:rsidR="00F96E34" w:rsidRDefault="004E72F0">
      <w:pPr>
        <w:pStyle w:val="FirstParagraph"/>
      </w:pPr>
      <w:r>
        <w:t xml:space="preserve">We ran four regional workshops and we aimed to have three different stakeholder groups attend each workshop. The three different groups (and </w:t>
      </w:r>
      <w:proofErr w:type="spellStart"/>
      <w:r>
        <w:t>organisations</w:t>
      </w:r>
      <w:proofErr w:type="spellEnd"/>
      <w:r>
        <w:t xml:space="preserve"> invited) were:</w:t>
      </w:r>
    </w:p>
    <w:p w14:paraId="089ACF5A" w14:textId="77777777" w:rsidR="00F96E34" w:rsidRDefault="004E72F0">
      <w:pPr>
        <w:pStyle w:val="Compact"/>
        <w:numPr>
          <w:ilvl w:val="0"/>
          <w:numId w:val="3"/>
        </w:numPr>
      </w:pPr>
      <w:r>
        <w:t>Conservationists (RSPB, Wildlife Trust, Wildfowl and wetland trust and Private nature reserves)</w:t>
      </w:r>
    </w:p>
    <w:p w14:paraId="361164F8" w14:textId="77777777" w:rsidR="00F96E34" w:rsidRDefault="004E72F0">
      <w:pPr>
        <w:pStyle w:val="Compact"/>
        <w:numPr>
          <w:ilvl w:val="0"/>
          <w:numId w:val="3"/>
        </w:numPr>
      </w:pPr>
      <w:r>
        <w:t>Public bodies (Natural England, Environment Agency, Internal drainage board, Local Authorities, Ministry of Defense, regional Farming and Wildlife Advisory Group rep)</w:t>
      </w:r>
    </w:p>
    <w:p w14:paraId="545B5D8D" w14:textId="2E66A372" w:rsidR="00F96E34" w:rsidRDefault="004E72F0">
      <w:pPr>
        <w:pStyle w:val="Compact"/>
        <w:numPr>
          <w:ilvl w:val="0"/>
          <w:numId w:val="3"/>
        </w:numPr>
      </w:pPr>
      <w:r>
        <w:t>Land managers (</w:t>
      </w:r>
      <w:r w:rsidR="006E52AE">
        <w:t>landowners</w:t>
      </w:r>
      <w:r>
        <w:t>, farmers, tenant farmers)</w:t>
      </w:r>
    </w:p>
    <w:p w14:paraId="5020D3CC" w14:textId="31BCEE99" w:rsidR="00F96E34" w:rsidRDefault="006E52AE">
      <w:pPr>
        <w:pStyle w:val="FirstParagraph"/>
      </w:pPr>
      <w:r>
        <w:lastRenderedPageBreak/>
        <w:t>These groups</w:t>
      </w:r>
      <w:r w:rsidR="002C0649">
        <w:t xml:space="preserve"> were created to</w:t>
      </w:r>
      <w:r>
        <w:t xml:space="preserve"> align</w:t>
      </w:r>
      <w:r w:rsidR="004E72F0">
        <w:t xml:space="preserve"> participants </w:t>
      </w:r>
      <w:r>
        <w:t>in terms</w:t>
      </w:r>
      <w:r w:rsidR="004E72F0">
        <w:t xml:space="preserve"> of background</w:t>
      </w:r>
      <w:r w:rsidR="002C0649">
        <w:t>. This</w:t>
      </w:r>
      <w:r w:rsidR="004E72F0">
        <w:t xml:space="preserve"> helped </w:t>
      </w:r>
      <w:r w:rsidR="002C0649">
        <w:t xml:space="preserve">to </w:t>
      </w:r>
      <w:r w:rsidR="004E72F0">
        <w:t xml:space="preserve">drive more productive </w:t>
      </w:r>
      <w:r w:rsidR="004E72F0">
        <w:t xml:space="preserve">group discussions and made it more likely that a </w:t>
      </w:r>
      <w:r w:rsidR="007C4FDE">
        <w:t xml:space="preserve">consensus </w:t>
      </w:r>
      <w:r w:rsidR="004E72F0">
        <w:t xml:space="preserve">would be reached </w:t>
      </w:r>
      <w:r>
        <w:t>during</w:t>
      </w:r>
      <w:r w:rsidR="004E72F0">
        <w:t xml:space="preserve"> group activit</w:t>
      </w:r>
      <w:r>
        <w:t>ies</w:t>
      </w:r>
      <w:r w:rsidR="004E72F0">
        <w:t xml:space="preserve">. </w:t>
      </w:r>
      <w:r w:rsidR="004E72F0">
        <w:t>The people invited to the workshops were largely already known to regional RSPB members of staff. This may slightly bias the group of people that attended to</w:t>
      </w:r>
      <w:r w:rsidR="00BC0C5C">
        <w:t>wards</w:t>
      </w:r>
      <w:r w:rsidR="004E72F0">
        <w:t xml:space="preserve"> those with more of an understanding and preference for conservation.</w:t>
      </w:r>
      <w:ins w:id="6" w:author="Robert Hawkes" w:date="2024-11-04T10:14:00Z">
        <w:r w:rsidR="007C4FDE">
          <w:t xml:space="preserve"> </w:t>
        </w:r>
      </w:ins>
      <w:r w:rsidR="004E72F0">
        <w:t xml:space="preserve"> This could have particularly </w:t>
      </w:r>
      <w:r w:rsidR="007068AD">
        <w:t>affected</w:t>
      </w:r>
      <w:r w:rsidR="004E72F0">
        <w:t xml:space="preserve"> the land managers group, for example some tenant farmers rent RSPB land for cattle grazing</w:t>
      </w:r>
      <w:r w:rsidR="007C4FDE">
        <w:t xml:space="preserve"> or carry out wader friendly management on their own farm</w:t>
      </w:r>
      <w:r w:rsidR="004E72F0">
        <w:t xml:space="preserve">. This could </w:t>
      </w:r>
      <w:r w:rsidR="005B7C8A">
        <w:t>result in</w:t>
      </w:r>
      <w:r w:rsidR="004E72F0">
        <w:t xml:space="preserve"> outputs are not fully representative of the wider stakeholder group. </w:t>
      </w:r>
      <w:r w:rsidR="005B7C8A">
        <w:t>Overall,</w:t>
      </w:r>
      <w:r w:rsidR="004E72F0">
        <w:t xml:space="preserve"> we felt that this bias was tolerable and that a group of more like minded participant</w:t>
      </w:r>
      <w:r w:rsidR="005B7C8A">
        <w:t>s</w:t>
      </w:r>
      <w:r w:rsidR="004E72F0">
        <w:t xml:space="preserve"> would lead to more productive conversations and ultimately result </w:t>
      </w:r>
      <w:r w:rsidR="004E72F0">
        <w:t>in</w:t>
      </w:r>
      <w:r w:rsidR="005B7C8A">
        <w:t xml:space="preserve"> more</w:t>
      </w:r>
      <w:r w:rsidR="004E72F0">
        <w:t xml:space="preserve"> usable outputs.</w:t>
      </w:r>
    </w:p>
    <w:p w14:paraId="166A1054" w14:textId="77777777" w:rsidR="00F96E34" w:rsidRDefault="004E72F0">
      <w:pPr>
        <w:pStyle w:val="BodyText"/>
      </w:pPr>
      <w:r>
        <w:t xml:space="preserve">In the end it was not possible to run all three group of stakeholders in each priority landscape, apart from the Somerset Levels. We were only able to run the activities with two groups in three of the landscape, </w:t>
      </w:r>
      <w:proofErr w:type="gramStart"/>
      <w:r>
        <w:t xml:space="preserve">see </w:t>
      </w:r>
      <w:r>
        <w:rPr>
          <w:b/>
          <w:bCs/>
        </w:rPr>
        <w:t>?</w:t>
      </w:r>
      <w:proofErr w:type="gramEnd"/>
      <w:r>
        <w:rPr>
          <w:b/>
          <w:bCs/>
        </w:rPr>
        <w:t>@</w:t>
      </w:r>
      <w:proofErr w:type="spellStart"/>
      <w:r>
        <w:rPr>
          <w:b/>
          <w:bCs/>
        </w:rPr>
        <w:t>tbl-GrpAtt</w:t>
      </w:r>
      <w:proofErr w:type="spellEnd"/>
      <w:r>
        <w:t xml:space="preserve"> for a breakdown of group attendance.</w:t>
      </w:r>
    </w:p>
    <w:p w14:paraId="7E012A79" w14:textId="77777777" w:rsidR="00F96E34" w:rsidRDefault="004E72F0">
      <w:pPr>
        <w:pStyle w:val="Heading3"/>
      </w:pPr>
      <w:bookmarkStart w:id="7" w:name="workshop-activities"/>
      <w:bookmarkEnd w:id="5"/>
      <w:r>
        <w:t>Workshop Activities</w:t>
      </w:r>
    </w:p>
    <w:p w14:paraId="0DC75A7F" w14:textId="34CA3522" w:rsidR="00F96E34" w:rsidRDefault="004E72F0">
      <w:pPr>
        <w:pStyle w:val="FirstParagraph"/>
      </w:pPr>
      <w:r>
        <w:t xml:space="preserve">In each workshop we gave an introductory presentation followed by three stakeholder-led </w:t>
      </w:r>
      <w:r>
        <w:t xml:space="preserve">activities. The introductory presentation was in two parts. Initially we presented the results from the </w:t>
      </w:r>
      <w:r w:rsidR="00C14EFA">
        <w:t xml:space="preserve">2021/22 </w:t>
      </w:r>
      <w:r>
        <w:t>breeding waders of wet meadow survey, including the influence of habitat and lan</w:t>
      </w:r>
      <w:r>
        <w:t>d management on breeding populations and</w:t>
      </w:r>
      <w:r w:rsidR="00DE736E">
        <w:t xml:space="preserve"> the</w:t>
      </w:r>
      <w:r>
        <w:t xml:space="preserve"> distribution of populations within the landscape. Maps were also provided to participants to the show the distribution of breeding wader populations and the layout of different land uses within the priority landscape. Throughout all activities, we told participants to focus on land within the priority landscape; that the conservation of Lapwing and Redshank was a priority (Lapwing and Snipe in the Somerset Levels); and to imagine what could be possible in the year 2050.</w:t>
      </w:r>
    </w:p>
    <w:p w14:paraId="33E77B66" w14:textId="4BA08001" w:rsidR="00F96E34" w:rsidRDefault="004E72F0">
      <w:pPr>
        <w:pStyle w:val="BodyText"/>
      </w:pPr>
      <w:r>
        <w:t xml:space="preserve">After the presentation we ran three activities. We show below how each task was presented to participants during the </w:t>
      </w:r>
      <w:r w:rsidR="0015136F">
        <w:t>workshops</w:t>
      </w:r>
      <w:r>
        <w:t>.</w:t>
      </w:r>
    </w:p>
    <w:p w14:paraId="5275D9E9" w14:textId="77777777" w:rsidR="00F96E34" w:rsidRDefault="004E72F0">
      <w:pPr>
        <w:pStyle w:val="Compact"/>
        <w:numPr>
          <w:ilvl w:val="0"/>
          <w:numId w:val="4"/>
        </w:numPr>
      </w:pPr>
      <w:r>
        <w:t>Activity 1</w:t>
      </w:r>
    </w:p>
    <w:p w14:paraId="0E35A207" w14:textId="77777777" w:rsidR="00F96E34" w:rsidRDefault="004E72F0">
      <w:pPr>
        <w:pStyle w:val="Compact"/>
        <w:numPr>
          <w:ilvl w:val="1"/>
          <w:numId w:val="5"/>
        </w:numPr>
      </w:pPr>
      <w:r>
        <w:t>For each wader habitat intervention card discuss the challenges and opportunities. These can be associated with certain areas, land-uses, farming practices, costs/</w:t>
      </w:r>
      <w:proofErr w:type="gramStart"/>
      <w:r>
        <w:t>funding</w:t>
      </w:r>
      <w:proofErr w:type="gramEnd"/>
      <w:r>
        <w:t xml:space="preserve"> or practicalities. Mediators will record your discussion on the back of each card.</w:t>
      </w:r>
    </w:p>
    <w:p w14:paraId="3A95ACFA" w14:textId="77777777" w:rsidR="00F96E34" w:rsidRDefault="004E72F0">
      <w:pPr>
        <w:pStyle w:val="Compact"/>
        <w:numPr>
          <w:ilvl w:val="1"/>
          <w:numId w:val="5"/>
        </w:numPr>
      </w:pPr>
      <w:r>
        <w:t>After the cards provided record any other interventions on the blank cards provided and discuss their challenges/opportunities</w:t>
      </w:r>
    </w:p>
    <w:p w14:paraId="1B19C2C5" w14:textId="7C986D0C" w:rsidR="00F96E34" w:rsidRDefault="004E72F0">
      <w:pPr>
        <w:pStyle w:val="Compact"/>
        <w:numPr>
          <w:ilvl w:val="1"/>
          <w:numId w:val="5"/>
        </w:numPr>
      </w:pPr>
      <w:r>
        <w:t>The cards depicted the following interventions or management strategies for breeding waders: keeping standing water throughout spring; foot drain/scrape creation for wet surface features; grazing to create a varied sward; rush control; delayed cutting on hay/silage fields; predator exclusion using fences; and predator control.</w:t>
      </w:r>
    </w:p>
    <w:p w14:paraId="4651D223" w14:textId="77777777" w:rsidR="00F96E34" w:rsidRDefault="004E72F0">
      <w:pPr>
        <w:pStyle w:val="Compact"/>
        <w:numPr>
          <w:ilvl w:val="0"/>
          <w:numId w:val="4"/>
        </w:numPr>
      </w:pPr>
      <w:r>
        <w:t>Activity 2</w:t>
      </w:r>
    </w:p>
    <w:p w14:paraId="4BF768FF" w14:textId="5F103916" w:rsidR="00F96E34" w:rsidRDefault="004E72F0">
      <w:pPr>
        <w:pStyle w:val="Compact"/>
        <w:numPr>
          <w:ilvl w:val="1"/>
          <w:numId w:val="6"/>
        </w:numPr>
      </w:pPr>
      <w:r>
        <w:lastRenderedPageBreak/>
        <w:t>Discuss any goals for breeding waders. For example, how many waders, in the landscape and which species?</w:t>
      </w:r>
    </w:p>
    <w:p w14:paraId="6D83E822" w14:textId="77777777" w:rsidR="00F96E34" w:rsidRDefault="004E72F0">
      <w:pPr>
        <w:pStyle w:val="Compact"/>
        <w:numPr>
          <w:ilvl w:val="1"/>
          <w:numId w:val="6"/>
        </w:numPr>
      </w:pPr>
      <w:r>
        <w:t>Are their existing landscape plans that could influence breeding waders?</w:t>
      </w:r>
    </w:p>
    <w:p w14:paraId="786D56F6" w14:textId="77777777" w:rsidR="00F96E34" w:rsidRDefault="004E72F0">
      <w:pPr>
        <w:pStyle w:val="Compact"/>
        <w:numPr>
          <w:ilvl w:val="1"/>
          <w:numId w:val="6"/>
        </w:numPr>
      </w:pPr>
      <w:r>
        <w:t xml:space="preserve">Choose conservation strategies and rank them (better, bigger, </w:t>
      </w:r>
      <w:proofErr w:type="gramStart"/>
      <w:r>
        <w:t>more</w:t>
      </w:r>
      <w:proofErr w:type="gramEnd"/>
      <w:r>
        <w:t xml:space="preserve"> and arable reversion). If you can’t rank strategies choose priority ones.</w:t>
      </w:r>
    </w:p>
    <w:p w14:paraId="15AE09E4" w14:textId="77777777" w:rsidR="00F96E34" w:rsidRDefault="004E72F0">
      <w:pPr>
        <w:pStyle w:val="Compact"/>
        <w:numPr>
          <w:ilvl w:val="0"/>
          <w:numId w:val="4"/>
        </w:numPr>
      </w:pPr>
      <w:r>
        <w:t>Activity 3</w:t>
      </w:r>
    </w:p>
    <w:p w14:paraId="50BE204E" w14:textId="07F15ECC" w:rsidR="00F96E34" w:rsidRDefault="004E72F0">
      <w:pPr>
        <w:pStyle w:val="Compact"/>
        <w:numPr>
          <w:ilvl w:val="1"/>
          <w:numId w:val="7"/>
        </w:numPr>
      </w:pPr>
      <w:r>
        <w:t>Create guidelines for where each strategy can</w:t>
      </w:r>
      <w:r w:rsidR="00234751">
        <w:t xml:space="preserve"> (preference)</w:t>
      </w:r>
      <w:r>
        <w:t xml:space="preserve"> and can’t </w:t>
      </w:r>
      <w:r w:rsidR="00234751">
        <w:t xml:space="preserve">(avoidance) </w:t>
      </w:r>
      <w:r>
        <w:t>be used.</w:t>
      </w:r>
    </w:p>
    <w:p w14:paraId="28EA3E2F" w14:textId="4A4D6A37" w:rsidR="00F96E34" w:rsidRDefault="004E72F0">
      <w:pPr>
        <w:pStyle w:val="Compact"/>
        <w:numPr>
          <w:ilvl w:val="1"/>
          <w:numId w:val="7"/>
        </w:numPr>
      </w:pPr>
      <w:r>
        <w:t>Mention any data sources that could be used to create the guideline</w:t>
      </w:r>
      <w:r w:rsidR="00EF34F3">
        <w:t>s</w:t>
      </w:r>
      <w:r>
        <w:t>. Are there specific cut-off points associated with any of the guidelines?</w:t>
      </w:r>
    </w:p>
    <w:p w14:paraId="3D604F7D" w14:textId="3E3CE950" w:rsidR="00F96E34" w:rsidRDefault="004E72F0">
      <w:pPr>
        <w:pStyle w:val="FirstParagraph"/>
      </w:pPr>
      <w:r>
        <w:t>Activity 1 was designed as a primer activity and while we recorded the main points of discussions within stakeholder groups there were no main outputs from this activity. This activity was designed to</w:t>
      </w:r>
      <w:r w:rsidR="0029239A">
        <w:t xml:space="preserve"> initiate</w:t>
      </w:r>
      <w:r>
        <w:t xml:space="preserve"> </w:t>
      </w:r>
      <w:r w:rsidR="0029239A">
        <w:t>conversations</w:t>
      </w:r>
      <w:r>
        <w:t xml:space="preserve"> about </w:t>
      </w:r>
      <w:proofErr w:type="spellStart"/>
      <w:r>
        <w:t>wader</w:t>
      </w:r>
      <w:proofErr w:type="spellEnd"/>
      <w:r>
        <w:t xml:space="preserve"> conservation and the challenges and opportunities in </w:t>
      </w:r>
      <w:r w:rsidR="003103E5">
        <w:t>its</w:t>
      </w:r>
      <w:r>
        <w:t xml:space="preserve"> implementation. This activity help</w:t>
      </w:r>
      <w:r w:rsidR="0029239A">
        <w:t>ed</w:t>
      </w:r>
      <w:r>
        <w:t xml:space="preserve"> spark ideas for further activities as it identif</w:t>
      </w:r>
      <w:r w:rsidR="0029239A">
        <w:t>ied</w:t>
      </w:r>
      <w:r>
        <w:t xml:space="preserve"> where management for breeding waders would be the easiest</w:t>
      </w:r>
      <w:r w:rsidR="001A76E1">
        <w:t xml:space="preserve"> or hardest</w:t>
      </w:r>
      <w:r>
        <w:t xml:space="preserve"> to implement (see activity 3).</w:t>
      </w:r>
    </w:p>
    <w:p w14:paraId="32D65404" w14:textId="2D3F1752" w:rsidR="00F96E34" w:rsidRDefault="004E72F0">
      <w:pPr>
        <w:pStyle w:val="BodyText"/>
      </w:pPr>
      <w:r>
        <w:t xml:space="preserve">Activity 2 was designed as another primer </w:t>
      </w:r>
      <w:proofErr w:type="gramStart"/>
      <w:r>
        <w:t>activity</w:t>
      </w:r>
      <w:proofErr w:type="gramEnd"/>
      <w:r>
        <w:t xml:space="preserve"> but we planned that some of these tasks would feed into other </w:t>
      </w:r>
      <w:r w:rsidR="00692548">
        <w:t>aspects</w:t>
      </w:r>
      <w:r>
        <w:t xml:space="preserve"> of this project (i.e. scenario modelling). </w:t>
      </w:r>
      <w:r w:rsidR="001657BF">
        <w:t>Partic</w:t>
      </w:r>
      <w:r w:rsidR="00692548">
        <w:t>ipants d</w:t>
      </w:r>
      <w:r>
        <w:t>iscuss</w:t>
      </w:r>
      <w:r w:rsidR="00692548">
        <w:t>ed</w:t>
      </w:r>
      <w:r>
        <w:t xml:space="preserve"> goals for breeding waders and identif</w:t>
      </w:r>
      <w:r w:rsidR="00692548">
        <w:t>ied</w:t>
      </w:r>
      <w:r>
        <w:t xml:space="preserve"> existing plans </w:t>
      </w:r>
      <w:r w:rsidR="00692548">
        <w:t xml:space="preserve">that </w:t>
      </w:r>
      <w:r w:rsidR="00D02BE8">
        <w:t xml:space="preserve">and </w:t>
      </w:r>
      <w:proofErr w:type="gramStart"/>
      <w:r w:rsidR="00D02BE8">
        <w:t>these discussion</w:t>
      </w:r>
      <w:proofErr w:type="gramEnd"/>
      <w:r w:rsidR="00D02BE8">
        <w:t xml:space="preserve"> </w:t>
      </w:r>
      <w:r>
        <w:t xml:space="preserve">fed into the scenario modelling part of the project. </w:t>
      </w:r>
      <w:r w:rsidR="00D02BE8">
        <w:t>Participants also discussed</w:t>
      </w:r>
      <w:r>
        <w:t xml:space="preserve"> and rank</w:t>
      </w:r>
      <w:r w:rsidR="00D02BE8">
        <w:t>ed</w:t>
      </w:r>
      <w:r>
        <w:t xml:space="preserve"> conservation strategies </w:t>
      </w:r>
      <w:r w:rsidR="00D02BE8">
        <w:t>which was</w:t>
      </w:r>
      <w:r>
        <w:t xml:space="preserve"> used as a primer for the final task so stakeholders could discuss where their priorities lay between the following conservation strategies: 1) improving existing breeding wader sites (better); 2) expanding existing wader sites (bigger); 3) creating new </w:t>
      </w:r>
      <w:r>
        <w:t xml:space="preserve">sites for breeding wader (more); and 4) converting arable land to lowland wet grassland for breeding waders. </w:t>
      </w:r>
      <w:r w:rsidR="002F0259">
        <w:t xml:space="preserve">Although arable reversion is not a Lawton </w:t>
      </w:r>
      <w:r w:rsidR="006412E7">
        <w:t>principle,</w:t>
      </w:r>
      <w:r w:rsidR="002F0259">
        <w:t xml:space="preserve"> </w:t>
      </w:r>
      <w:r w:rsidR="008816C3">
        <w:t xml:space="preserve">it was defined as a separate option here </w:t>
      </w:r>
      <w:r w:rsidR="002F0259">
        <w:t>because stakeholder preference</w:t>
      </w:r>
      <w:r w:rsidR="004328F4">
        <w:t>s</w:t>
      </w:r>
      <w:r w:rsidR="002F0259">
        <w:t xml:space="preserve"> </w:t>
      </w:r>
      <w:r w:rsidR="00345241">
        <w:t xml:space="preserve">for </w:t>
      </w:r>
      <w:r w:rsidR="002F0259">
        <w:t xml:space="preserve">wet grassland creation </w:t>
      </w:r>
      <w:r w:rsidR="00345241">
        <w:t>could markedly differ between</w:t>
      </w:r>
      <w:r w:rsidR="002F0259">
        <w:t xml:space="preserve"> existing unsuitable grassland</w:t>
      </w:r>
      <w:r w:rsidR="004328F4">
        <w:t xml:space="preserve"> and arable land</w:t>
      </w:r>
      <w:r>
        <w:t>, i.e. </w:t>
      </w:r>
      <w:r w:rsidR="003103E5">
        <w:t>preferring</w:t>
      </w:r>
      <w:r>
        <w:t xml:space="preserve"> reversion of arable land on peaty soils or </w:t>
      </w:r>
      <w:r w:rsidR="008816C3">
        <w:t xml:space="preserve">specific </w:t>
      </w:r>
      <w:r>
        <w:t>crop types.</w:t>
      </w:r>
    </w:p>
    <w:p w14:paraId="6361DC9E" w14:textId="5A122993" w:rsidR="00F96E34" w:rsidRDefault="004E72F0">
      <w:pPr>
        <w:pStyle w:val="BodyText"/>
      </w:pPr>
      <w:r>
        <w:t xml:space="preserve">Activity 3 generated the main outputs presented in this report and stakeholder generally spent more time on this task than on the other two activities combined. The purpose of this task was for stakeholders to create preferences or avoidance </w:t>
      </w:r>
      <w:r w:rsidR="00C05C3A">
        <w:t>guidelines</w:t>
      </w:r>
      <w:r>
        <w:t xml:space="preserve"> </w:t>
      </w:r>
      <w:r w:rsidR="00C05C3A">
        <w:t>for</w:t>
      </w:r>
      <w:r>
        <w:t xml:space="preserve"> where breeding </w:t>
      </w:r>
      <w:proofErr w:type="spellStart"/>
      <w:r>
        <w:t>wader</w:t>
      </w:r>
      <w:proofErr w:type="spellEnd"/>
      <w:r>
        <w:t xml:space="preserve"> conservation could or could not occur within the landscape. Preferences were </w:t>
      </w:r>
      <w:r w:rsidR="00D41F14">
        <w:t>guidelines</w:t>
      </w:r>
      <w:r>
        <w:t xml:space="preserve"> that could essentially grade the land into areas of differing </w:t>
      </w:r>
      <w:r w:rsidR="003103E5">
        <w:t>favorability</w:t>
      </w:r>
      <w:r>
        <w:t xml:space="preserve">, e.g. prefer breeding wader conservation on lower lying land. Avoidance rules mapped out where wader conservation would not be carried out, e.g. avoiding areas of priority habitat lowland fen. Preferences could also </w:t>
      </w:r>
      <w:r>
        <w:t xml:space="preserve">be linked to one, </w:t>
      </w:r>
      <w:r w:rsidR="00B965A0">
        <w:t>multiple</w:t>
      </w:r>
      <w:r>
        <w:t xml:space="preserve"> or all the conservation strategies outlined in activity 2</w:t>
      </w:r>
      <w:r w:rsidR="002F0259">
        <w:t xml:space="preserve"> (i.e. better, bigger, more, arable reversion)</w:t>
      </w:r>
      <w:r>
        <w:t xml:space="preserve">. For example, preferring conservation efforts in the smallest existing breeding populations first </w:t>
      </w:r>
      <w:r>
        <w:t xml:space="preserve">was linked to the improving existing wader strategy (better), </w:t>
      </w:r>
      <w:r w:rsidR="00D41F14">
        <w:t>whereas</w:t>
      </w:r>
      <w:r>
        <w:t xml:space="preserve"> preferring conservation efforts on lower lying land was often associated with </w:t>
      </w:r>
      <w:proofErr w:type="gramStart"/>
      <w:r>
        <w:t>all of</w:t>
      </w:r>
      <w:proofErr w:type="gramEnd"/>
      <w:r>
        <w:t xml:space="preserve"> the conservation strategies. </w:t>
      </w:r>
      <w:r w:rsidR="00D41F14">
        <w:t xml:space="preserve">All </w:t>
      </w:r>
      <w:r w:rsidR="00D41F14">
        <w:lastRenderedPageBreak/>
        <w:t>a</w:t>
      </w:r>
      <w:r>
        <w:t xml:space="preserve">voidance </w:t>
      </w:r>
      <w:r w:rsidR="004A4A31">
        <w:t>guidelines created</w:t>
      </w:r>
      <w:r>
        <w:t xml:space="preserve"> applied to </w:t>
      </w:r>
      <w:r w:rsidR="00D41F14">
        <w:t>all</w:t>
      </w:r>
      <w:r>
        <w:t xml:space="preserve"> the conservation strategies. During stakeholder discussions there was filtering of guidelines by the facilitator to remove any guidelines that </w:t>
      </w:r>
      <w:r w:rsidR="004A4A31">
        <w:t xml:space="preserve">we </w:t>
      </w:r>
      <w:r>
        <w:t xml:space="preserve">would not be </w:t>
      </w:r>
      <w:r w:rsidR="004A4A31">
        <w:t>able</w:t>
      </w:r>
      <w:r>
        <w:t xml:space="preserve"> to map out spatially. If there was any doubt, then the guideline was recorded and if it could not be used then a full explanation is provided in the appendix.</w:t>
      </w:r>
    </w:p>
    <w:p w14:paraId="3C5977F5" w14:textId="6005CC18" w:rsidR="00F96E34" w:rsidRDefault="004E72F0">
      <w:pPr>
        <w:pStyle w:val="Heading3"/>
      </w:pPr>
      <w:bookmarkStart w:id="8" w:name="compiling-preferences"/>
      <w:bookmarkEnd w:id="7"/>
      <w:r>
        <w:t>Compiling Preferences</w:t>
      </w:r>
      <w:ins w:id="9" w:author="Robert Hawkes" w:date="2024-11-04T10:30:00Z">
        <w:r w:rsidR="002F0259">
          <w:t xml:space="preserve"> </w:t>
        </w:r>
      </w:ins>
    </w:p>
    <w:p w14:paraId="1BEABAF7" w14:textId="6D14342D" w:rsidR="00DE155D" w:rsidRDefault="009F0A9A">
      <w:pPr>
        <w:pStyle w:val="FirstParagraph"/>
      </w:pPr>
      <w:r>
        <w:t>For</w:t>
      </w:r>
      <w:r>
        <w:t xml:space="preserve"> each </w:t>
      </w:r>
      <w:r>
        <w:t>landscape</w:t>
      </w:r>
      <w:r>
        <w:t xml:space="preserve"> and stakeholder group combination</w:t>
      </w:r>
      <w:r>
        <w:t xml:space="preserve"> </w:t>
      </w:r>
      <w:r w:rsidR="004E72F0">
        <w:t>we produce</w:t>
      </w:r>
      <w:r w:rsidR="004036E9">
        <w:t>d</w:t>
      </w:r>
      <w:r w:rsidR="004E72F0">
        <w:t xml:space="preserve"> heat maps for the </w:t>
      </w:r>
      <w:r w:rsidR="008137F8">
        <w:t>main</w:t>
      </w:r>
      <w:r w:rsidR="004E72F0">
        <w:t xml:space="preserve"> conservation strategies</w:t>
      </w:r>
      <w:r w:rsidR="00E92FE8">
        <w:t>,</w:t>
      </w:r>
      <w:r w:rsidR="008137F8">
        <w:t xml:space="preserve"> </w:t>
      </w:r>
      <w:r w:rsidR="004E72F0">
        <w:t xml:space="preserve">better, </w:t>
      </w:r>
      <w:proofErr w:type="gramStart"/>
      <w:r w:rsidR="004E72F0">
        <w:t>bigger</w:t>
      </w:r>
      <w:proofErr w:type="gramEnd"/>
      <w:r w:rsidR="00DB5F87">
        <w:t xml:space="preserve"> and</w:t>
      </w:r>
      <w:r w:rsidR="004E72F0">
        <w:t xml:space="preserve"> more. </w:t>
      </w:r>
      <w:r w:rsidR="00E92FE8">
        <w:t xml:space="preserve">We also produced heat maps for </w:t>
      </w:r>
      <w:r w:rsidR="00473CB4">
        <w:t xml:space="preserve">the </w:t>
      </w:r>
      <w:r w:rsidR="0025308A">
        <w:t>bigger and more strategies</w:t>
      </w:r>
      <w:r w:rsidR="00473CB4">
        <w:t xml:space="preserve"> being realized through arable reversion</w:t>
      </w:r>
      <w:r w:rsidR="0025308A">
        <w:t xml:space="preserve"> which involved combing the guidelines for arable reversion and</w:t>
      </w:r>
      <w:r w:rsidR="00DB5F87">
        <w:t xml:space="preserve"> bigger or more. </w:t>
      </w:r>
      <w:r w:rsidR="001D46D9">
        <w:t>In total</w:t>
      </w:r>
      <w:r w:rsidR="00546C29">
        <w:t>,</w:t>
      </w:r>
      <w:r w:rsidR="001D46D9">
        <w:t xml:space="preserve"> for any </w:t>
      </w:r>
      <w:r w:rsidR="00546C29">
        <w:t>stakeholder</w:t>
      </w:r>
      <w:r w:rsidR="001D46D9">
        <w:t xml:space="preserve"> group this meant the creation of 5 different heat maps. </w:t>
      </w:r>
    </w:p>
    <w:p w14:paraId="4F5BD4AF" w14:textId="0C47D8DA" w:rsidR="00F96E34" w:rsidRDefault="004E72F0">
      <w:pPr>
        <w:pStyle w:val="FirstParagraph"/>
      </w:pPr>
      <w:r>
        <w:t xml:space="preserve">Each guideline was mapped out onto a 25m x 25m base </w:t>
      </w:r>
      <w:r>
        <w:t xml:space="preserve">raster. </w:t>
      </w:r>
      <w:r w:rsidR="001872C6">
        <w:t>Each p</w:t>
      </w:r>
      <w:r>
        <w:t>reference</w:t>
      </w:r>
      <w:r w:rsidR="001872C6">
        <w:t xml:space="preserve"> </w:t>
      </w:r>
      <w:r w:rsidR="000847FF">
        <w:t>guideline</w:t>
      </w:r>
      <w:r>
        <w:t xml:space="preserve"> </w:t>
      </w:r>
      <w:r w:rsidR="001872C6">
        <w:t>became</w:t>
      </w:r>
      <w:r>
        <w:t xml:space="preserve"> a continuous raster with pixels given a value between 0 (least preferred) and 1 (most preferred) and avoidance rules became a binary raster of 0 (no avoidance) and 1 (avoid).</w:t>
      </w:r>
      <w:r w:rsidR="001872C6">
        <w:t xml:space="preserve"> Next, for each 25m x 25m cell, preference rules were subsequently aggregated (summed) to produce </w:t>
      </w:r>
      <w:r w:rsidR="004C2F2B">
        <w:t>an</w:t>
      </w:r>
      <w:r w:rsidR="006758AC">
        <w:t xml:space="preserve"> overall preference score. Note, for simplicity, individual preference rules were treated as equal with no form of weighting applied. Last, any cells that was classified as 1 for any of the avoidance rules were excluded from the opportunity area, irrespective of their preference score.</w:t>
      </w:r>
      <w:r w:rsidR="001872C6">
        <w:t xml:space="preserve">  </w:t>
      </w:r>
      <w:r>
        <w:t>A 25m x 25m pixel size was chosen as this is the resolution of the UKCEH land cover maps [@marston2022] that was used to identify areas of</w:t>
      </w:r>
      <w:r w:rsidR="007602E6">
        <w:t xml:space="preserve"> suitable</w:t>
      </w:r>
      <w:r>
        <w:t xml:space="preserve"> grassland and arable land</w:t>
      </w:r>
      <w:r w:rsidR="007602E6">
        <w:t xml:space="preserve"> for lowland </w:t>
      </w:r>
      <w:r w:rsidR="007602E6">
        <w:t>we grassland creation</w:t>
      </w:r>
      <w:r>
        <w:t xml:space="preserve"> (see following section). For the creation of each graded raster including the manipulation, </w:t>
      </w:r>
      <w:proofErr w:type="gramStart"/>
      <w:r>
        <w:t>processing</w:t>
      </w:r>
      <w:proofErr w:type="gramEnd"/>
      <w:r>
        <w:t xml:space="preserve"> and analysis we used the packages </w:t>
      </w:r>
      <w:r>
        <w:rPr>
          <w:i/>
          <w:iCs/>
        </w:rPr>
        <w:t>sf</w:t>
      </w:r>
      <w:r>
        <w:t xml:space="preserve"> [@pebesma2018] and </w:t>
      </w:r>
      <w:r>
        <w:rPr>
          <w:i/>
          <w:iCs/>
        </w:rPr>
        <w:t>terra</w:t>
      </w:r>
      <w:r>
        <w:t xml:space="preserve"> [@hijmans2024] in the programming language R [@R2023].</w:t>
      </w:r>
    </w:p>
    <w:p w14:paraId="32B2644F" w14:textId="77777777" w:rsidR="004C2F2B" w:rsidRDefault="004C2F2B">
      <w:pPr>
        <w:pStyle w:val="Heading3"/>
        <w:rPr>
          <w:ins w:id="10" w:author="Robert Hawkes" w:date="2024-11-04T10:47:00Z"/>
        </w:rPr>
      </w:pPr>
      <w:bookmarkStart w:id="11" w:name="defining-conservation-strategy-extent"/>
      <w:bookmarkEnd w:id="8"/>
    </w:p>
    <w:p w14:paraId="10FB1FE2" w14:textId="212F67EB" w:rsidR="00F96E34" w:rsidRDefault="004E72F0">
      <w:pPr>
        <w:pStyle w:val="Heading3"/>
      </w:pPr>
      <w:r>
        <w:t>Defining Conservation Strategy Extent</w:t>
      </w:r>
    </w:p>
    <w:p w14:paraId="0D02E092" w14:textId="72592BA6" w:rsidR="00F96E34" w:rsidRDefault="004E72F0">
      <w:pPr>
        <w:pStyle w:val="FirstParagraph"/>
        <w:rPr>
          <w:ins w:id="12" w:author="Robert Hawkes" w:date="2024-11-04T10:46:00Z"/>
        </w:rPr>
      </w:pPr>
      <w:r>
        <w:t>For each conservation strateg</w:t>
      </w:r>
      <w:r w:rsidR="00D25E5D">
        <w:t>y</w:t>
      </w:r>
      <w:r>
        <w:t xml:space="preserve"> there were </w:t>
      </w:r>
      <w:r w:rsidR="009D320E">
        <w:t>only certain</w:t>
      </w:r>
      <w:r>
        <w:t xml:space="preserve"> areas within the landscapes where </w:t>
      </w:r>
      <w:r w:rsidR="009D320E">
        <w:t>the</w:t>
      </w:r>
      <w:r>
        <w:t xml:space="preserve"> strategy could be realized. For all strategies, creation of lowland wet grassland for breeding waders had to be carried out on land where </w:t>
      </w:r>
      <w:r w:rsidR="006F38A6">
        <w:t xml:space="preserve">this habitat </w:t>
      </w:r>
      <w:r>
        <w:t>could</w:t>
      </w:r>
      <w:r w:rsidR="006F38A6">
        <w:t xml:space="preserve"> feasibly</w:t>
      </w:r>
      <w:r>
        <w:t xml:space="preserve"> be created. </w:t>
      </w:r>
      <w:r w:rsidR="006F38A6">
        <w:t>A</w:t>
      </w:r>
      <w:r>
        <w:t>reas were</w:t>
      </w:r>
      <w:r w:rsidR="00D37C90">
        <w:t xml:space="preserve"> often</w:t>
      </w:r>
      <w:r>
        <w:t xml:space="preserve"> unsuitable due to topography, land use of soil type. </w:t>
      </w:r>
      <w:r w:rsidR="00DD429D">
        <w:t>F</w:t>
      </w:r>
      <w:r>
        <w:t xml:space="preserve">or </w:t>
      </w:r>
      <w:r w:rsidR="00DD429D">
        <w:t>better, bigger and more</w:t>
      </w:r>
      <w:r>
        <w:t xml:space="preserve"> strategies this land had to currently be some form of grassland. </w:t>
      </w:r>
      <w:r w:rsidR="00DD429D">
        <w:t xml:space="preserve">When any of these strategies were </w:t>
      </w:r>
      <w:r w:rsidR="00B65F24">
        <w:t xml:space="preserve">realized using arable reversion then the starting land use had to be arable. </w:t>
      </w:r>
      <w:r>
        <w:t>In addition, for the strategy to improve existing wader sites (better) we had to define where existing wader site</w:t>
      </w:r>
      <w:r w:rsidR="00AF7507">
        <w:t>s</w:t>
      </w:r>
      <w:r>
        <w:t xml:space="preserve"> were within the landscape</w:t>
      </w:r>
      <w:r w:rsidR="00473CB4">
        <w:t>. A</w:t>
      </w:r>
      <w:r>
        <w:t>ny areas outside of defined wader sites could be used to expand existing sites (bigger) or create more sites (more). We go into detail of how we define land that has the right characteristics to be lowland wet grassland; current arable land; and breeding wader sites below.</w:t>
      </w:r>
    </w:p>
    <w:p w14:paraId="7831CAEC" w14:textId="77777777" w:rsidR="004C2F2B" w:rsidRPr="004C2F2B" w:rsidRDefault="004C2F2B" w:rsidP="00B9515F">
      <w:pPr>
        <w:pStyle w:val="BodyText"/>
        <w:rPr>
          <w:ins w:id="13" w:author="Robert Hawkes" w:date="2024-11-04T10:45:00Z"/>
        </w:rPr>
      </w:pPr>
    </w:p>
    <w:p w14:paraId="36AA9B99" w14:textId="7287F221" w:rsidR="004C2F2B" w:rsidRPr="00B9515F" w:rsidRDefault="004C2F2B" w:rsidP="00B9515F">
      <w:pPr>
        <w:pStyle w:val="BodyText"/>
        <w:rPr>
          <w:b/>
          <w:bCs/>
          <w:sz w:val="28"/>
          <w:szCs w:val="28"/>
        </w:rPr>
      </w:pPr>
      <w:r w:rsidRPr="00B9515F">
        <w:rPr>
          <w:b/>
          <w:bCs/>
          <w:sz w:val="28"/>
          <w:szCs w:val="28"/>
        </w:rPr>
        <w:t>Defining candidate lowland wet grassland for restoration</w:t>
      </w:r>
    </w:p>
    <w:p w14:paraId="426DEEBF" w14:textId="04634474" w:rsidR="00F96E34" w:rsidRDefault="004E72F0">
      <w:pPr>
        <w:pStyle w:val="BodyText"/>
      </w:pPr>
      <w:r>
        <w:lastRenderedPageBreak/>
        <w:t xml:space="preserve">We defined current grassland that has the right characteristics, i.e. elevation and soil type, to be areas where high quality lowland wet grassland could be created, regardless of its current condition. </w:t>
      </w:r>
      <w:r w:rsidR="00AD7EC8">
        <w:t>Therefore,</w:t>
      </w:r>
      <w:r>
        <w:t xml:space="preserve"> this included current high</w:t>
      </w:r>
      <w:r w:rsidR="001C22E3">
        <w:t>-</w:t>
      </w:r>
      <w:r>
        <w:t xml:space="preserve">quality lowland wet grassland as well as dry grassland </w:t>
      </w:r>
      <w:r w:rsidR="001C22E3">
        <w:t>with drainage</w:t>
      </w:r>
      <w:r>
        <w:t xml:space="preserve">. This mapping exercise was done using a base raster with a resolution of 25 meters. </w:t>
      </w:r>
      <w:r>
        <w:t xml:space="preserve">Potential lowland wet grassland pixels included fields considered for survey from the </w:t>
      </w:r>
      <w:r w:rsidR="004C2F2B">
        <w:t>2021</w:t>
      </w:r>
      <w:r>
        <w:t>/</w:t>
      </w:r>
      <w:r w:rsidR="004C2F2B">
        <w:t xml:space="preserve">2022 </w:t>
      </w:r>
      <w:r>
        <w:t xml:space="preserve">BWWM survey </w:t>
      </w:r>
      <w:r w:rsidR="004C2F2B">
        <w:t>Hawkes et al in press</w:t>
      </w:r>
      <w:r>
        <w:t xml:space="preserve">. These fields were historically defined </w:t>
      </w:r>
      <w:r>
        <w:t xml:space="preserve">as periodically water-logged permanent grassland below 200 meters above sea level, including grazing marshes, flood meadows, man-made washlands, and water meadows. We supplemented this with areas of semi-natural grassland habitats (Coastal and floodplain grazing marsh; Good quality semi-improved grassland; Lowland meadows; and </w:t>
      </w:r>
      <w:proofErr w:type="gramStart"/>
      <w:r>
        <w:t>Purple</w:t>
      </w:r>
      <w:proofErr w:type="gramEnd"/>
      <w:r>
        <w:t xml:space="preserve"> moor grass and rush pastures) from</w:t>
      </w:r>
      <w:r w:rsidR="00782865">
        <w:t xml:space="preserve"> the</w:t>
      </w:r>
      <w:r>
        <w:t xml:space="preserve"> Natural England’s priority habitat index [@natengland2022]. These supplementary areas also had to overlap with peaty or seasonally wet soils from the NATMAP soil vector data (</w:t>
      </w:r>
      <w:proofErr w:type="gramStart"/>
      <w:r>
        <w:t xml:space="preserve">see </w:t>
      </w:r>
      <w:r>
        <w:rPr>
          <w:b/>
          <w:bCs/>
        </w:rPr>
        <w:t>?</w:t>
      </w:r>
      <w:proofErr w:type="gramEnd"/>
      <w:r>
        <w:rPr>
          <w:b/>
          <w:bCs/>
        </w:rPr>
        <w:t>@</w:t>
      </w:r>
      <w:proofErr w:type="spellStart"/>
      <w:r>
        <w:rPr>
          <w:b/>
          <w:bCs/>
        </w:rPr>
        <w:t>tbl-wetsoil</w:t>
      </w:r>
      <w:proofErr w:type="spellEnd"/>
      <w:r>
        <w:t xml:space="preserve"> for a full list of acceptable soil types [@nsri2022]) and be at an elevation below the 99.5th quantile of all elevation values within field included in </w:t>
      </w:r>
      <w:r>
        <w:t xml:space="preserve">the </w:t>
      </w:r>
      <w:r w:rsidR="004B1395">
        <w:t>2021</w:t>
      </w:r>
      <w:r>
        <w:t>/</w:t>
      </w:r>
      <w:r w:rsidR="004B1395">
        <w:t xml:space="preserve">2022 </w:t>
      </w:r>
      <w:r>
        <w:t xml:space="preserve">BWWM survey </w:t>
      </w:r>
      <w:r w:rsidR="00041C8F">
        <w:t>(</w:t>
      </w:r>
      <w:r w:rsidR="004B1395" w:rsidRPr="004B1395">
        <w:t>Hawkes et al in press</w:t>
      </w:r>
      <w:r w:rsidR="00041C8F">
        <w:t>)</w:t>
      </w:r>
      <w:r>
        <w:t xml:space="preserve">. These criteria </w:t>
      </w:r>
      <w:r>
        <w:t xml:space="preserve">prevented fields at high elevations being included. Since both data sets were created more </w:t>
      </w:r>
      <w:r w:rsidR="00124C29">
        <w:t xml:space="preserve">before the year of the </w:t>
      </w:r>
      <w:proofErr w:type="gramStart"/>
      <w:r w:rsidR="00124C29">
        <w:t>study</w:t>
      </w:r>
      <w:proofErr w:type="gramEnd"/>
      <w:r w:rsidR="00124C29">
        <w:t xml:space="preserve"> </w:t>
      </w:r>
      <w:r>
        <w:t>we masked out any pixels classified as non-grassland habitats from any of the UKCEH landcover datasets from 2021 [@marston2022], 2022 [@marston2024], or 2023 [@morton2024]. Finally, we visually checked every map to remove obvious arable land, woodland, salt marsh, and golf courses.</w:t>
      </w:r>
    </w:p>
    <w:p w14:paraId="0E6CE796" w14:textId="6538F950" w:rsidR="00F96E34" w:rsidRDefault="004E72F0">
      <w:pPr>
        <w:pStyle w:val="BodyText"/>
      </w:pPr>
      <w:r>
        <w:t xml:space="preserve">In the Somerset Levels and Norfolk Broads in particular, small pockets of trees were not detected in the UKCEH land cover data sets. To remove all trees, we created a canopy model by subtracting the digital terrain model [@envagency2023a] from the first pass digital surface model [@envagency2023b] from the Environment Agency National Lidar </w:t>
      </w:r>
      <w:proofErr w:type="spellStart"/>
      <w:r>
        <w:t>Programme</w:t>
      </w:r>
      <w:proofErr w:type="spellEnd"/>
      <w:r>
        <w:t xml:space="preserve"> dataset. This canopy model had a resolution of 1 meter, which we transformed to our base resolution using nearest neighbor interpolation. We then used this layer to mask out any</w:t>
      </w:r>
      <w:r w:rsidR="00846A88">
        <w:t xml:space="preserve"> pixels</w:t>
      </w:r>
      <w:r>
        <w:t xml:space="preserve"> with a canopy height greater than 2 meters.</w:t>
      </w:r>
    </w:p>
    <w:p w14:paraId="76976B9B" w14:textId="77777777" w:rsidR="004C2F2B" w:rsidRDefault="004C2F2B">
      <w:pPr>
        <w:pStyle w:val="BodyText"/>
        <w:rPr>
          <w:ins w:id="14" w:author="Robert Hawkes" w:date="2024-11-04T10:46:00Z"/>
        </w:rPr>
      </w:pPr>
    </w:p>
    <w:p w14:paraId="0EFB41C5" w14:textId="6CEBC142" w:rsidR="004C2F2B" w:rsidRPr="00B9515F" w:rsidRDefault="004C2F2B">
      <w:pPr>
        <w:pStyle w:val="BodyText"/>
        <w:rPr>
          <w:b/>
          <w:bCs/>
          <w:sz w:val="28"/>
          <w:szCs w:val="28"/>
        </w:rPr>
      </w:pPr>
      <w:r w:rsidRPr="00B9515F">
        <w:rPr>
          <w:b/>
          <w:bCs/>
          <w:sz w:val="28"/>
          <w:szCs w:val="28"/>
        </w:rPr>
        <w:t>Defining candidate arable land for restoration</w:t>
      </w:r>
    </w:p>
    <w:p w14:paraId="02FD22F0" w14:textId="6802435B" w:rsidR="00F96E34" w:rsidRDefault="004E72F0">
      <w:pPr>
        <w:pStyle w:val="BodyText"/>
      </w:pPr>
      <w:r>
        <w:t xml:space="preserve">To identify arable land that could be reverted to high quality lowland wet grassland we used a similar method to above. We first identified any land that overlapped with peaty or seasonally wet soils from the NATMAP soil vector data [@nsri2022]. This land also had to be at an elevation below the 99.5th quantile of all elevation values within field included in the </w:t>
      </w:r>
      <w:r w:rsidR="00041C8F">
        <w:t xml:space="preserve">2021/2022 BWWM survey </w:t>
      </w:r>
      <w:r w:rsidR="00041C8F">
        <w:t>(</w:t>
      </w:r>
      <w:r w:rsidR="00041C8F" w:rsidRPr="004B1395">
        <w:t>Hawkes et al in press</w:t>
      </w:r>
      <w:r w:rsidR="00041C8F">
        <w:t>)</w:t>
      </w:r>
      <w:r>
        <w:t xml:space="preserve">. We then identified arable pixels as any that were identified as arable in </w:t>
      </w:r>
      <w:r w:rsidR="00041C8F">
        <w:t>at least</w:t>
      </w:r>
      <w:r>
        <w:t xml:space="preserve"> two of the UKCEH landcover datasets from 2021 [@marston2022], 2022 [@marston2024], or 2023 [@morton2024]. Finally, we visually checked every map to remove obvious woodland, salt marsh, and golf courses and for the Somerset Levels and Norfolk Broads we used the same tree mask as described above.</w:t>
      </w:r>
    </w:p>
    <w:p w14:paraId="141019C0" w14:textId="77777777" w:rsidR="004C2F2B" w:rsidRDefault="004C2F2B">
      <w:pPr>
        <w:pStyle w:val="BodyText"/>
        <w:rPr>
          <w:ins w:id="15" w:author="Robert Hawkes" w:date="2024-11-04T10:47:00Z"/>
        </w:rPr>
      </w:pPr>
    </w:p>
    <w:p w14:paraId="27A79C14" w14:textId="3EC5DB34" w:rsidR="004C2F2B" w:rsidRPr="00B9515F" w:rsidRDefault="004C2F2B">
      <w:pPr>
        <w:pStyle w:val="BodyText"/>
        <w:rPr>
          <w:b/>
          <w:bCs/>
          <w:sz w:val="28"/>
          <w:szCs w:val="28"/>
        </w:rPr>
      </w:pPr>
      <w:r w:rsidRPr="00B9515F">
        <w:rPr>
          <w:b/>
          <w:bCs/>
          <w:sz w:val="28"/>
          <w:szCs w:val="28"/>
        </w:rPr>
        <w:lastRenderedPageBreak/>
        <w:t>Defining existing wader sites</w:t>
      </w:r>
    </w:p>
    <w:p w14:paraId="44320291" w14:textId="68119770" w:rsidR="00F96E34" w:rsidRDefault="004E72F0">
      <w:pPr>
        <w:pStyle w:val="BodyText"/>
      </w:pPr>
      <w:r>
        <w:t xml:space="preserve">There is no set definition of what an existing site for nature is, and it could be quantified using habitat type, habitat quality or the current distribution of species. We took the approach that existing sites for breeding wader were the areas already occupied by breeding waders. We used </w:t>
      </w:r>
      <w:r w:rsidR="0046689C">
        <w:t xml:space="preserve">field-level </w:t>
      </w:r>
      <w:r>
        <w:t>data from the breeding waders of wet meadows survey in 2021/22 and further gap filling surveys in 2023 to define breeding wader sites.</w:t>
      </w:r>
      <w:r w:rsidR="00D211A5">
        <w:t xml:space="preserve"> A</w:t>
      </w:r>
      <w:r>
        <w:t xml:space="preserve"> field </w:t>
      </w:r>
      <w:r w:rsidR="00D211A5">
        <w:t>w</w:t>
      </w:r>
      <w:r>
        <w:t>as</w:t>
      </w:r>
      <w:r w:rsidR="00D211A5">
        <w:t xml:space="preserve"> defined as</w:t>
      </w:r>
      <w:r>
        <w:t xml:space="preserve"> occupied if the number of estimated breeding pairs of Lapwing, Redshank or Snipe in a field was greater than 1</w:t>
      </w:r>
      <w:r w:rsidR="0046689C">
        <w:t xml:space="preserve"> (see </w:t>
      </w:r>
      <w:r w:rsidR="00D211A5">
        <w:t xml:space="preserve">[@smart2014] </w:t>
      </w:r>
      <w:r w:rsidR="0046689C">
        <w:t>for pair estimation methods)</w:t>
      </w:r>
      <w:r>
        <w:t xml:space="preserve">. We then created polygons around clusters of occupied fields and defined these as breeding wader sites. This clustering approach was used, instead of just using the occupied field centroids, as it allowed us to capture suitable fields recorded as unoccupied due to imperfect detection or factors other than habitat quality. For example, some large reserves have large areas of suitable habitat but not every </w:t>
      </w:r>
      <w:r w:rsidR="00EF604E">
        <w:t>single</w:t>
      </w:r>
      <w:r>
        <w:t xml:space="preserve"> parcel is occupied by breeding waders. As we did not carry out breeding surveys over the entire landscapes, this approach could have missed some small breeding populations</w:t>
      </w:r>
      <w:r w:rsidR="00A969BF">
        <w:t xml:space="preserve">. However, for all four landscapes, all sites with known wader populations were surveyed unless access was denied. </w:t>
      </w:r>
      <w:r>
        <w:t xml:space="preserve">We consulted with regional conservationist and recording bodies </w:t>
      </w:r>
      <w:r w:rsidR="00C950E2">
        <w:t>to confirm</w:t>
      </w:r>
      <w:r>
        <w:t xml:space="preserve"> that the surveys did not miss any previously known breeding populations. The full details of are clustering approach are detailed below.</w:t>
      </w:r>
    </w:p>
    <w:p w14:paraId="4D99430D" w14:textId="55D0508C" w:rsidR="00F96E34" w:rsidRDefault="004E72F0">
      <w:pPr>
        <w:pStyle w:val="BodyText"/>
      </w:pPr>
      <w:r>
        <w:t>We used the centroids of all occupied fields to run a K-means clustering analysis to identify distinct clusters of breeding wader fields within each of the four landscapes (</w:t>
      </w:r>
      <w:hyperlink w:anchor="fig-kmeansclust">
        <w:r>
          <w:rPr>
            <w:rStyle w:val="Hyperlink"/>
          </w:rPr>
          <w:t>Figure 2</w:t>
        </w:r>
      </w:hyperlink>
      <w:r>
        <w:t xml:space="preserve">). This essentially creates k number of clusters while </w:t>
      </w:r>
      <w:r w:rsidR="00B721BF">
        <w:t>minimizing</w:t>
      </w:r>
      <w:r>
        <w:t xml:space="preserve"> the within cluster sum of squares. We explored a range of different values for k between 2 and 25 and chose the one at the elbow of the relationship between within cluster sum of squares and k. For all regions we selected a value of 6 or 7 for k. This analysis was done using the </w:t>
      </w:r>
      <w:proofErr w:type="spellStart"/>
      <w:r>
        <w:rPr>
          <w:i/>
          <w:iCs/>
        </w:rPr>
        <w:t>kmeans</w:t>
      </w:r>
      <w:proofErr w:type="spellEnd"/>
      <w:r>
        <w:t xml:space="preserve"> function in the R package stats [@R2023]. For each of the identified clusters we then create a kernel density estimate using the field centroids in each cluster. We created 95% kernel density estimate</w:t>
      </w:r>
      <w:r w:rsidR="006F4421">
        <w:t xml:space="preserve"> boundaries</w:t>
      </w:r>
      <w:r>
        <w:t xml:space="preserve"> using the </w:t>
      </w:r>
      <w:proofErr w:type="spellStart"/>
      <w:r>
        <w:rPr>
          <w:i/>
          <w:iCs/>
        </w:rPr>
        <w:t>hr_kde</w:t>
      </w:r>
      <w:proofErr w:type="spellEnd"/>
      <w:r>
        <w:t xml:space="preserve"> in the R package amt [@signer2019] and set the bandwidth parameter to the median field width for each landscape. The median field width ranged from 155.7m in the Somerset Levels to 233.4m in Essex. </w:t>
      </w:r>
      <w:r w:rsidR="006F4421">
        <w:t xml:space="preserve">Any overlapping boundaries between clusters were combined at this stage. </w:t>
      </w:r>
      <w:r>
        <w:t>This step allowed smoothed polygons to be created around cluster</w:t>
      </w:r>
      <w:r w:rsidR="006F4421">
        <w:t>s</w:t>
      </w:r>
      <w:r>
        <w:t xml:space="preserve"> and was preferable to using minimum convex polygons as often single occupied fields, far from cluster </w:t>
      </w:r>
      <w:r w:rsidR="009750AE">
        <w:t>centers</w:t>
      </w:r>
      <w:r>
        <w:t>, expended cluster polygons into unsuitable habitat</w:t>
      </w:r>
      <w:r w:rsidR="0059400E">
        <w:t>.</w:t>
      </w:r>
      <w:r>
        <w:t xml:space="preserve"> With these smoothed polygons we classified individual land parcels as within ‘wader sites’ if they </w:t>
      </w:r>
      <w:r w:rsidR="004A6CE5">
        <w:t>were more</w:t>
      </w:r>
      <w:r>
        <w:t xml:space="preserve"> than 50% covered and that the habitat was been previously identified as</w:t>
      </w:r>
      <w:r w:rsidR="004A6CE5">
        <w:t xml:space="preserve"> suitable for</w:t>
      </w:r>
      <w:r>
        <w:t xml:space="preserve"> lowland wet grassland. Finally, we remove</w:t>
      </w:r>
      <w:r w:rsidR="004A6CE5">
        <w:t>d</w:t>
      </w:r>
      <w:r>
        <w:t xml:space="preserve"> any small sites that contain</w:t>
      </w:r>
      <w:r w:rsidR="004A6CE5">
        <w:t>ed</w:t>
      </w:r>
      <w:r>
        <w:t xml:space="preserve"> very few land parcels or ha</w:t>
      </w:r>
      <w:r w:rsidR="004A6CE5">
        <w:t>d</w:t>
      </w:r>
      <w:r>
        <w:t xml:space="preserve"> a very small population of waders that </w:t>
      </w:r>
      <w:r w:rsidR="00C60999">
        <w:t xml:space="preserve">were </w:t>
      </w:r>
      <w:r>
        <w:t>too small to be a viable population. Therefore, we removed cluster</w:t>
      </w:r>
      <w:r w:rsidR="00C60999">
        <w:t>s</w:t>
      </w:r>
      <w:r>
        <w:t xml:space="preserve"> that contained three or less land parcels or three or less pairs of breeding wader</w:t>
      </w:r>
      <w:r w:rsidR="00C60999">
        <w:t>s</w:t>
      </w:r>
      <w:r>
        <w:t xml:space="preserve"> (</w:t>
      </w:r>
      <w:hyperlink w:anchor="fig-finalclusters">
        <w:r>
          <w:rPr>
            <w:rStyle w:val="Hyperlink"/>
          </w:rPr>
          <w:t>Figure 3</w:t>
        </w:r>
      </w:hyperlink>
      <w:r>
        <w:t>).</w:t>
      </w:r>
    </w:p>
    <w:tbl>
      <w:tblPr>
        <w:tblStyle w:val="Table"/>
        <w:tblW w:w="5000" w:type="pct"/>
        <w:tblLayout w:type="fixed"/>
        <w:tblLook w:val="0000" w:firstRow="0" w:lastRow="0" w:firstColumn="0" w:lastColumn="0" w:noHBand="0" w:noVBand="0"/>
      </w:tblPr>
      <w:tblGrid>
        <w:gridCol w:w="9576"/>
      </w:tblGrid>
      <w:tr w:rsidR="00F96E34" w14:paraId="4C23F197" w14:textId="77777777">
        <w:tc>
          <w:tcPr>
            <w:tcW w:w="7920" w:type="dxa"/>
          </w:tcPr>
          <w:p w14:paraId="0BAE3A6B" w14:textId="77777777" w:rsidR="00F96E34" w:rsidRDefault="004E72F0">
            <w:pPr>
              <w:pStyle w:val="Compact"/>
              <w:jc w:val="center"/>
            </w:pPr>
            <w:bookmarkStart w:id="16" w:name="fig-kmeansclust"/>
            <w:r>
              <w:rPr>
                <w:noProof/>
              </w:rPr>
              <w:lastRenderedPageBreak/>
              <w:drawing>
                <wp:inline distT="0" distB="0" distL="0" distR="0" wp14:anchorId="782AC8ED" wp14:editId="1C6B2FAD">
                  <wp:extent cx="5334000" cy="3879272"/>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qmdimages/Som_KmeansClusts.png"/>
                          <pic:cNvPicPr>
                            <a:picLocks noChangeAspect="1" noChangeArrowheads="1"/>
                          </pic:cNvPicPr>
                        </pic:nvPicPr>
                        <pic:blipFill>
                          <a:blip r:embed="rId7"/>
                          <a:stretch>
                            <a:fillRect/>
                          </a:stretch>
                        </pic:blipFill>
                        <pic:spPr bwMode="auto">
                          <a:xfrm>
                            <a:off x="0" y="0"/>
                            <a:ext cx="5334000" cy="3879272"/>
                          </a:xfrm>
                          <a:prstGeom prst="rect">
                            <a:avLst/>
                          </a:prstGeom>
                          <a:noFill/>
                          <a:ln w="9525">
                            <a:noFill/>
                            <a:headEnd/>
                            <a:tailEnd/>
                          </a:ln>
                        </pic:spPr>
                      </pic:pic>
                    </a:graphicData>
                  </a:graphic>
                </wp:inline>
              </w:drawing>
            </w:r>
          </w:p>
          <w:p w14:paraId="3603D58A" w14:textId="77777777" w:rsidR="00F96E34" w:rsidRDefault="004E72F0">
            <w:pPr>
              <w:pStyle w:val="ImageCaption"/>
              <w:spacing w:before="200"/>
            </w:pPr>
            <w:r>
              <w:t>Figure 2: Results of k-mean clustering of field centroids for land parcels occupied by breeding wader in the Somerset Levels. A value of 7 for k was chosen based off the elbow point of the relationship between within cluster sum of squares and k</w:t>
            </w:r>
          </w:p>
        </w:tc>
        <w:bookmarkEnd w:id="16"/>
      </w:tr>
    </w:tbl>
    <w:p w14:paraId="19F7FB42" w14:textId="77777777" w:rsidR="00F96E34" w:rsidRDefault="004E72F0">
      <w:pPr>
        <w:pStyle w:val="BodyText"/>
      </w:pPr>
      <w:r>
        <w:t xml:space="preserve"> </w:t>
      </w:r>
    </w:p>
    <w:tbl>
      <w:tblPr>
        <w:tblStyle w:val="Table"/>
        <w:tblW w:w="5000" w:type="pct"/>
        <w:tblLayout w:type="fixed"/>
        <w:tblLook w:val="0000" w:firstRow="0" w:lastRow="0" w:firstColumn="0" w:lastColumn="0" w:noHBand="0" w:noVBand="0"/>
      </w:tblPr>
      <w:tblGrid>
        <w:gridCol w:w="9576"/>
      </w:tblGrid>
      <w:tr w:rsidR="00F96E34" w14:paraId="2A42706B" w14:textId="77777777">
        <w:tc>
          <w:tcPr>
            <w:tcW w:w="7920" w:type="dxa"/>
          </w:tcPr>
          <w:p w14:paraId="596EDECE" w14:textId="77777777" w:rsidR="00F96E34" w:rsidRDefault="004E72F0">
            <w:pPr>
              <w:pStyle w:val="Compact"/>
              <w:jc w:val="center"/>
            </w:pPr>
            <w:bookmarkStart w:id="17" w:name="fig-finalclusters"/>
            <w:r>
              <w:rPr>
                <w:noProof/>
              </w:rPr>
              <w:lastRenderedPageBreak/>
              <w:drawing>
                <wp:inline distT="0" distB="0" distL="0" distR="0" wp14:anchorId="5710B1D3" wp14:editId="3682CB69">
                  <wp:extent cx="5334000" cy="4800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qmdimages/Som_Final_clusters.png"/>
                          <pic:cNvPicPr>
                            <a:picLocks noChangeAspect="1" noChangeArrowheads="1"/>
                          </pic:cNvPicPr>
                        </pic:nvPicPr>
                        <pic:blipFill>
                          <a:blip r:embed="rId8"/>
                          <a:stretch>
                            <a:fillRect/>
                          </a:stretch>
                        </pic:blipFill>
                        <pic:spPr bwMode="auto">
                          <a:xfrm>
                            <a:off x="0" y="0"/>
                            <a:ext cx="5334000" cy="4800600"/>
                          </a:xfrm>
                          <a:prstGeom prst="rect">
                            <a:avLst/>
                          </a:prstGeom>
                          <a:noFill/>
                          <a:ln w="9525">
                            <a:noFill/>
                            <a:headEnd/>
                            <a:tailEnd/>
                          </a:ln>
                        </pic:spPr>
                      </pic:pic>
                    </a:graphicData>
                  </a:graphic>
                </wp:inline>
              </w:drawing>
            </w:r>
          </w:p>
          <w:p w14:paraId="0D6657C9" w14:textId="0EF0B4C3" w:rsidR="00F96E34" w:rsidRDefault="004E72F0">
            <w:pPr>
              <w:pStyle w:val="ImageCaption"/>
              <w:spacing w:before="200"/>
            </w:pPr>
            <w:r>
              <w:t xml:space="preserve">Figure 3: Final retained 95% kernel density estimate polygons of breeding wader clusters for the Somerset </w:t>
            </w:r>
            <w:r>
              <w:t>Levels</w:t>
            </w:r>
            <w:r w:rsidR="00200FDD">
              <w:t>. Each cluster was treated as a separate site.</w:t>
            </w:r>
          </w:p>
        </w:tc>
        <w:bookmarkEnd w:id="17"/>
      </w:tr>
    </w:tbl>
    <w:p w14:paraId="51DF8DC4" w14:textId="77777777" w:rsidR="00F96E34" w:rsidRDefault="004E72F0">
      <w:pPr>
        <w:pStyle w:val="Heading2"/>
        <w:rPr>
          <w:ins w:id="18" w:author="Robert Hawkes" w:date="2024-11-04T11:47:00Z"/>
        </w:rPr>
      </w:pPr>
      <w:bookmarkStart w:id="19" w:name="results-discussion"/>
      <w:bookmarkEnd w:id="3"/>
      <w:bookmarkEnd w:id="11"/>
      <w:r>
        <w:t>Results &amp; Discussion</w:t>
      </w:r>
      <w:bookmarkEnd w:id="19"/>
    </w:p>
    <w:p w14:paraId="5C20464B" w14:textId="467F16C3" w:rsidR="009308B1" w:rsidRDefault="009308B1" w:rsidP="009308B1">
      <w:pPr>
        <w:pStyle w:val="BodyText"/>
      </w:pPr>
      <w:r>
        <w:t>Comments about this section</w:t>
      </w:r>
    </w:p>
    <w:p w14:paraId="28F19AE8" w14:textId="6A3ACE12" w:rsidR="009308B1" w:rsidRPr="00252295" w:rsidRDefault="009308B1" w:rsidP="009308B1">
      <w:pPr>
        <w:pStyle w:val="BodyText"/>
        <w:numPr>
          <w:ilvl w:val="0"/>
          <w:numId w:val="9"/>
        </w:numPr>
        <w:rPr>
          <w:color w:val="00B050"/>
        </w:rPr>
      </w:pPr>
      <w:r w:rsidRPr="00252295">
        <w:rPr>
          <w:color w:val="00B050"/>
        </w:rPr>
        <w:t xml:space="preserve">Instead of labeling the groups as 1, 2, 3 e.c.t I think it would be better to consistently refer to them as what they are e.g.  conservationist group. I appreciate that you do this at the start of each section, but a reader glancing at a figure and figure legend probably isn’t going to cross reference numbers with identity if they are just skimming through. Labeling throughout by their </w:t>
      </w:r>
      <w:proofErr w:type="gramStart"/>
      <w:r w:rsidRPr="00252295">
        <w:rPr>
          <w:color w:val="00B050"/>
        </w:rPr>
        <w:t>true identity</w:t>
      </w:r>
      <w:proofErr w:type="gramEnd"/>
      <w:r w:rsidRPr="00252295">
        <w:rPr>
          <w:color w:val="00B050"/>
        </w:rPr>
        <w:t xml:space="preserve"> will make the maps more accessible. </w:t>
      </w:r>
    </w:p>
    <w:p w14:paraId="7D9D8809" w14:textId="2C5DDFC1" w:rsidR="009308B1" w:rsidRPr="00A75C81" w:rsidRDefault="009308B1" w:rsidP="009308B1">
      <w:pPr>
        <w:pStyle w:val="BodyText"/>
        <w:numPr>
          <w:ilvl w:val="0"/>
          <w:numId w:val="9"/>
        </w:numPr>
        <w:rPr>
          <w:color w:val="00B050"/>
        </w:rPr>
      </w:pPr>
      <w:r w:rsidRPr="00A75C81">
        <w:rPr>
          <w:color w:val="00B050"/>
          <w:u w:val="single"/>
        </w:rPr>
        <w:t xml:space="preserve">Page 29 PDF </w:t>
      </w:r>
      <w:r w:rsidRPr="00A75C81">
        <w:rPr>
          <w:color w:val="00B050"/>
        </w:rPr>
        <w:t xml:space="preserve">– at the start of this section change the subsection label form ‘Essex Results: Bigger’ to ‘Essex Results: </w:t>
      </w:r>
      <w:proofErr w:type="gramStart"/>
      <w:r w:rsidRPr="00A75C81">
        <w:rPr>
          <w:color w:val="00B050"/>
        </w:rPr>
        <w:t>Better</w:t>
      </w:r>
      <w:proofErr w:type="gramEnd"/>
      <w:r w:rsidRPr="00A75C81">
        <w:rPr>
          <w:color w:val="00B050"/>
        </w:rPr>
        <w:t>’</w:t>
      </w:r>
    </w:p>
    <w:p w14:paraId="378667F7" w14:textId="74AB021C" w:rsidR="009308B1" w:rsidRPr="00252295" w:rsidRDefault="009308B1" w:rsidP="009308B1">
      <w:pPr>
        <w:pStyle w:val="BodyText"/>
        <w:numPr>
          <w:ilvl w:val="0"/>
          <w:numId w:val="9"/>
        </w:numPr>
        <w:rPr>
          <w:color w:val="00B050"/>
        </w:rPr>
      </w:pPr>
      <w:r w:rsidRPr="00252295">
        <w:rPr>
          <w:color w:val="00B050"/>
        </w:rPr>
        <w:lastRenderedPageBreak/>
        <w:t xml:space="preserve">There are no arable conversion results for Somerset. It would be useful to highlight this (with an explanation for its absence) at the start of the Somerset results </w:t>
      </w:r>
      <w:proofErr w:type="gramStart"/>
      <w:r w:rsidRPr="00252295">
        <w:rPr>
          <w:color w:val="00B050"/>
        </w:rPr>
        <w:t>section</w:t>
      </w:r>
      <w:proofErr w:type="gramEnd"/>
    </w:p>
    <w:p w14:paraId="7BC36709" w14:textId="77777777" w:rsidR="00BA4A75" w:rsidRDefault="00BA4A75" w:rsidP="00BA4A75">
      <w:pPr>
        <w:pStyle w:val="BodyText"/>
      </w:pPr>
    </w:p>
    <w:p w14:paraId="3A979ED1" w14:textId="37CA801C" w:rsidR="00BA4A75" w:rsidRDefault="00BA4A75" w:rsidP="00BA4A75">
      <w:pPr>
        <w:pStyle w:val="BodyText"/>
      </w:pPr>
      <w:r>
        <w:t>Wider comments</w:t>
      </w:r>
    </w:p>
    <w:p w14:paraId="1A7E3E92" w14:textId="2DCFE412" w:rsidR="00252295" w:rsidRPr="00252295" w:rsidRDefault="00252295" w:rsidP="00252295">
      <w:pPr>
        <w:pStyle w:val="BodyText"/>
        <w:numPr>
          <w:ilvl w:val="0"/>
          <w:numId w:val="10"/>
        </w:numPr>
        <w:rPr>
          <w:color w:val="00B050"/>
        </w:rPr>
      </w:pPr>
      <w:r w:rsidRPr="00D34C63">
        <w:rPr>
          <w:color w:val="00B050"/>
        </w:rPr>
        <w:t xml:space="preserve">At the end of the </w:t>
      </w:r>
      <w:proofErr w:type="gramStart"/>
      <w:r w:rsidRPr="00D34C63">
        <w:rPr>
          <w:color w:val="00B050"/>
        </w:rPr>
        <w:t>report</w:t>
      </w:r>
      <w:proofErr w:type="gramEnd"/>
      <w:r w:rsidRPr="00D34C63">
        <w:rPr>
          <w:color w:val="00B050"/>
        </w:rPr>
        <w:t xml:space="preserve"> we need to have a short acknowledgements section. Key people to acknowledge include: a general thanks to all the workshop attendees, and a specific thanks to Damon Bridge, Ian Robinson, Alan Johnson, Mark Smart, Malcolm </w:t>
      </w:r>
      <w:proofErr w:type="gramStart"/>
      <w:r w:rsidRPr="00D34C63">
        <w:rPr>
          <w:color w:val="00B050"/>
        </w:rPr>
        <w:t>Ausden</w:t>
      </w:r>
      <w:proofErr w:type="gramEnd"/>
      <w:r w:rsidRPr="00D34C63">
        <w:rPr>
          <w:color w:val="00B050"/>
        </w:rPr>
        <w:t xml:space="preserve"> and the wider lowland wader scenario steering group team. We also need to thank NE for funding.</w:t>
      </w:r>
    </w:p>
    <w:p w14:paraId="4A8778F4" w14:textId="11ED8A27" w:rsidR="00BA4A75" w:rsidRDefault="00BA4A75" w:rsidP="00BA4A75">
      <w:pPr>
        <w:pStyle w:val="BodyText"/>
        <w:numPr>
          <w:ilvl w:val="0"/>
          <w:numId w:val="10"/>
        </w:numPr>
      </w:pPr>
      <w:r w:rsidRPr="00252295">
        <w:rPr>
          <w:color w:val="00B050"/>
        </w:rPr>
        <w:t>It would be good/useful to add both our names to the title page (in case user ever need to follow this up with us).</w:t>
      </w:r>
      <w:r>
        <w:t xml:space="preserve"> </w:t>
      </w:r>
      <w:r w:rsidRPr="00C2690E">
        <w:rPr>
          <w:color w:val="00B050"/>
        </w:rPr>
        <w:t xml:space="preserve">Put your name first, obviously. I’m happy to have my </w:t>
      </w:r>
      <w:r w:rsidR="004E72F0" w:rsidRPr="00C2690E">
        <w:rPr>
          <w:color w:val="00B050"/>
        </w:rPr>
        <w:t>RSPB</w:t>
      </w:r>
      <w:r w:rsidRPr="00C2690E">
        <w:rPr>
          <w:color w:val="00B050"/>
        </w:rPr>
        <w:t xml:space="preserve"> email address put down for </w:t>
      </w:r>
      <w:r w:rsidR="00E13281" w:rsidRPr="00C2690E">
        <w:rPr>
          <w:color w:val="00B050"/>
        </w:rPr>
        <w:t>correspondence.</w:t>
      </w:r>
      <w:r>
        <w:t xml:space="preserve">  </w:t>
      </w:r>
    </w:p>
    <w:p w14:paraId="03255444" w14:textId="6961F845" w:rsidR="00BA4A75" w:rsidRDefault="00BA4A75">
      <w:pPr>
        <w:pStyle w:val="BodyText"/>
        <w:numPr>
          <w:ilvl w:val="0"/>
          <w:numId w:val="10"/>
        </w:numPr>
      </w:pPr>
      <w:r>
        <w:t xml:space="preserve">It would be useful to have a short section explaining how this report links to your main empirical scenario analysis. In my mind at least these maps serve as guides that will help to implement the recommendations from your main analysis. </w:t>
      </w:r>
    </w:p>
    <w:p w14:paraId="601C7BF5" w14:textId="317522B7" w:rsidR="00252295" w:rsidRDefault="00252295" w:rsidP="00252295">
      <w:pPr>
        <w:pStyle w:val="BodyText"/>
        <w:numPr>
          <w:ilvl w:val="0"/>
          <w:numId w:val="10"/>
        </w:numPr>
      </w:pPr>
      <w:r w:rsidRPr="00A75C81">
        <w:rPr>
          <w:b/>
          <w:bCs/>
          <w:u w:val="single"/>
        </w:rPr>
        <w:t xml:space="preserve">If </w:t>
      </w:r>
      <w:proofErr w:type="spellStart"/>
      <w:r w:rsidRPr="00A75C81">
        <w:rPr>
          <w:b/>
          <w:bCs/>
          <w:u w:val="single"/>
        </w:rPr>
        <w:t>its</w:t>
      </w:r>
      <w:proofErr w:type="spellEnd"/>
      <w:r w:rsidRPr="00A75C81">
        <w:rPr>
          <w:b/>
          <w:bCs/>
          <w:u w:val="single"/>
        </w:rPr>
        <w:t xml:space="preserve"> eas</w:t>
      </w:r>
      <w:r>
        <w:rPr>
          <w:b/>
          <w:bCs/>
          <w:u w:val="single"/>
        </w:rPr>
        <w:t>y</w:t>
      </w:r>
      <w:r w:rsidRPr="00A75C81">
        <w:rPr>
          <w:b/>
          <w:bCs/>
          <w:u w:val="single"/>
        </w:rPr>
        <w:t xml:space="preserve"> to do</w:t>
      </w:r>
      <w:r>
        <w:t xml:space="preserve"> – a simple map at the start of each (regional) section showing </w:t>
      </w:r>
      <w:proofErr w:type="spellStart"/>
      <w:r>
        <w:t>i</w:t>
      </w:r>
      <w:proofErr w:type="spellEnd"/>
      <w:r>
        <w:t>) the wader sites and ii) opportunity area would be useful. It would be great if this could be overlaid as a set of semi-transparent polygons over an OS map (e.g. grey polygons for opportunity area and red polygons for wader sites).</w:t>
      </w:r>
    </w:p>
    <w:p w14:paraId="2C0E5ADA" w14:textId="3E084B1E" w:rsidR="00CC5D69" w:rsidRPr="009308B1" w:rsidRDefault="00CC5D69" w:rsidP="00CC5D69">
      <w:pPr>
        <w:pStyle w:val="BodyText"/>
        <w:numPr>
          <w:ilvl w:val="0"/>
          <w:numId w:val="10"/>
        </w:numPr>
      </w:pPr>
      <w:r>
        <w:t xml:space="preserve">Add the coastal outline to all maps, especially Broads, North </w:t>
      </w:r>
      <w:proofErr w:type="gramStart"/>
      <w:r>
        <w:t>Kent</w:t>
      </w:r>
      <w:proofErr w:type="gramEnd"/>
      <w:r>
        <w:t xml:space="preserve"> and Essex. </w:t>
      </w:r>
    </w:p>
    <w:sectPr w:rsidR="00CC5D69" w:rsidRPr="009308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4FABD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6C017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81431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38E0B7E"/>
    <w:multiLevelType w:val="hybridMultilevel"/>
    <w:tmpl w:val="2E725654"/>
    <w:lvl w:ilvl="0" w:tplc="2D0C7CB0">
      <w:start w:val="1"/>
      <w:numFmt w:val="decimal"/>
      <w:lvlText w:val="%1)"/>
      <w:lvlJc w:val="left"/>
      <w:pPr>
        <w:ind w:left="1020" w:hanging="360"/>
      </w:pPr>
    </w:lvl>
    <w:lvl w:ilvl="1" w:tplc="F0F82430">
      <w:start w:val="1"/>
      <w:numFmt w:val="decimal"/>
      <w:lvlText w:val="%2)"/>
      <w:lvlJc w:val="left"/>
      <w:pPr>
        <w:ind w:left="1020" w:hanging="360"/>
      </w:pPr>
    </w:lvl>
    <w:lvl w:ilvl="2" w:tplc="C2BADB08">
      <w:start w:val="1"/>
      <w:numFmt w:val="decimal"/>
      <w:lvlText w:val="%3)"/>
      <w:lvlJc w:val="left"/>
      <w:pPr>
        <w:ind w:left="1020" w:hanging="360"/>
      </w:pPr>
    </w:lvl>
    <w:lvl w:ilvl="3" w:tplc="76729830">
      <w:start w:val="1"/>
      <w:numFmt w:val="decimal"/>
      <w:lvlText w:val="%4)"/>
      <w:lvlJc w:val="left"/>
      <w:pPr>
        <w:ind w:left="1020" w:hanging="360"/>
      </w:pPr>
    </w:lvl>
    <w:lvl w:ilvl="4" w:tplc="0848ECA0">
      <w:start w:val="1"/>
      <w:numFmt w:val="decimal"/>
      <w:lvlText w:val="%5)"/>
      <w:lvlJc w:val="left"/>
      <w:pPr>
        <w:ind w:left="1020" w:hanging="360"/>
      </w:pPr>
    </w:lvl>
    <w:lvl w:ilvl="5" w:tplc="36AAA2C6">
      <w:start w:val="1"/>
      <w:numFmt w:val="decimal"/>
      <w:lvlText w:val="%6)"/>
      <w:lvlJc w:val="left"/>
      <w:pPr>
        <w:ind w:left="1020" w:hanging="360"/>
      </w:pPr>
    </w:lvl>
    <w:lvl w:ilvl="6" w:tplc="0C30E754">
      <w:start w:val="1"/>
      <w:numFmt w:val="decimal"/>
      <w:lvlText w:val="%7)"/>
      <w:lvlJc w:val="left"/>
      <w:pPr>
        <w:ind w:left="1020" w:hanging="360"/>
      </w:pPr>
    </w:lvl>
    <w:lvl w:ilvl="7" w:tplc="15445256">
      <w:start w:val="1"/>
      <w:numFmt w:val="decimal"/>
      <w:lvlText w:val="%8)"/>
      <w:lvlJc w:val="left"/>
      <w:pPr>
        <w:ind w:left="1020" w:hanging="360"/>
      </w:pPr>
    </w:lvl>
    <w:lvl w:ilvl="8" w:tplc="477CB222">
      <w:start w:val="1"/>
      <w:numFmt w:val="decimal"/>
      <w:lvlText w:val="%9)"/>
      <w:lvlJc w:val="left"/>
      <w:pPr>
        <w:ind w:left="1020" w:hanging="360"/>
      </w:pPr>
    </w:lvl>
  </w:abstractNum>
  <w:abstractNum w:abstractNumId="4" w15:restartNumberingAfterBreak="0">
    <w:nsid w:val="494A5F1E"/>
    <w:multiLevelType w:val="hybridMultilevel"/>
    <w:tmpl w:val="B24EC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2007DE"/>
    <w:multiLevelType w:val="hybridMultilevel"/>
    <w:tmpl w:val="FB1A9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5907612">
    <w:abstractNumId w:val="0"/>
  </w:num>
  <w:num w:numId="2" w16cid:durableId="1062143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481923">
    <w:abstractNumId w:val="1"/>
  </w:num>
  <w:num w:numId="4" w16cid:durableId="1481921046">
    <w:abstractNumId w:val="1"/>
  </w:num>
  <w:num w:numId="5" w16cid:durableId="1703481952">
    <w:abstractNumId w:val="1"/>
  </w:num>
  <w:num w:numId="6" w16cid:durableId="1347516606">
    <w:abstractNumId w:val="1"/>
  </w:num>
  <w:num w:numId="7" w16cid:durableId="36395226">
    <w:abstractNumId w:val="1"/>
  </w:num>
  <w:num w:numId="8" w16cid:durableId="451748618">
    <w:abstractNumId w:val="3"/>
  </w:num>
  <w:num w:numId="9" w16cid:durableId="1111123055">
    <w:abstractNumId w:val="5"/>
  </w:num>
  <w:num w:numId="10" w16cid:durableId="92723019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wkes">
    <w15:presenceInfo w15:providerId="AD" w15:userId="S::Robert.Hawkes@rspb.org.uk::e7ee6776-0f03-43f6-9d9f-1be772dde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96E34"/>
    <w:rsid w:val="00041C8F"/>
    <w:rsid w:val="000847FF"/>
    <w:rsid w:val="000F32F0"/>
    <w:rsid w:val="00124C29"/>
    <w:rsid w:val="00126497"/>
    <w:rsid w:val="0015136F"/>
    <w:rsid w:val="0015791F"/>
    <w:rsid w:val="001657BF"/>
    <w:rsid w:val="001872C6"/>
    <w:rsid w:val="001A76E1"/>
    <w:rsid w:val="001B15BC"/>
    <w:rsid w:val="001C22E3"/>
    <w:rsid w:val="001D46D9"/>
    <w:rsid w:val="001E6C46"/>
    <w:rsid w:val="00200FDD"/>
    <w:rsid w:val="0022777C"/>
    <w:rsid w:val="00234751"/>
    <w:rsid w:val="00246375"/>
    <w:rsid w:val="00252295"/>
    <w:rsid w:val="0025308A"/>
    <w:rsid w:val="0027638B"/>
    <w:rsid w:val="0028282F"/>
    <w:rsid w:val="0029239A"/>
    <w:rsid w:val="002B1FD3"/>
    <w:rsid w:val="002C0649"/>
    <w:rsid w:val="002E3FF3"/>
    <w:rsid w:val="002E788A"/>
    <w:rsid w:val="002F0259"/>
    <w:rsid w:val="00300F6C"/>
    <w:rsid w:val="003103E5"/>
    <w:rsid w:val="00345241"/>
    <w:rsid w:val="003A4F5A"/>
    <w:rsid w:val="003B477F"/>
    <w:rsid w:val="004036E9"/>
    <w:rsid w:val="004077B7"/>
    <w:rsid w:val="00414771"/>
    <w:rsid w:val="004328F4"/>
    <w:rsid w:val="0046689C"/>
    <w:rsid w:val="00473CB4"/>
    <w:rsid w:val="00482695"/>
    <w:rsid w:val="004970BA"/>
    <w:rsid w:val="004A4A31"/>
    <w:rsid w:val="004A6CE5"/>
    <w:rsid w:val="004B1395"/>
    <w:rsid w:val="004C2F2B"/>
    <w:rsid w:val="004D3BC5"/>
    <w:rsid w:val="004E72F0"/>
    <w:rsid w:val="005036AE"/>
    <w:rsid w:val="00546C29"/>
    <w:rsid w:val="0059400E"/>
    <w:rsid w:val="005968B9"/>
    <w:rsid w:val="005B17AA"/>
    <w:rsid w:val="005B7C8A"/>
    <w:rsid w:val="005F0963"/>
    <w:rsid w:val="0061540A"/>
    <w:rsid w:val="00633832"/>
    <w:rsid w:val="006412E7"/>
    <w:rsid w:val="00653EEB"/>
    <w:rsid w:val="0066758E"/>
    <w:rsid w:val="006758AC"/>
    <w:rsid w:val="00682624"/>
    <w:rsid w:val="00692548"/>
    <w:rsid w:val="006E52AE"/>
    <w:rsid w:val="006F38A6"/>
    <w:rsid w:val="006F4421"/>
    <w:rsid w:val="006F6DE4"/>
    <w:rsid w:val="007068AD"/>
    <w:rsid w:val="00706D21"/>
    <w:rsid w:val="007420C9"/>
    <w:rsid w:val="007602E6"/>
    <w:rsid w:val="00782865"/>
    <w:rsid w:val="00785EA9"/>
    <w:rsid w:val="00787710"/>
    <w:rsid w:val="007C4FDE"/>
    <w:rsid w:val="008137F8"/>
    <w:rsid w:val="00846A88"/>
    <w:rsid w:val="00877F8F"/>
    <w:rsid w:val="008816C3"/>
    <w:rsid w:val="00894C5F"/>
    <w:rsid w:val="009173CB"/>
    <w:rsid w:val="009308B1"/>
    <w:rsid w:val="009750AE"/>
    <w:rsid w:val="009D320E"/>
    <w:rsid w:val="009F0A9A"/>
    <w:rsid w:val="009F408D"/>
    <w:rsid w:val="00A16D4E"/>
    <w:rsid w:val="00A530A0"/>
    <w:rsid w:val="00A75C81"/>
    <w:rsid w:val="00A826EF"/>
    <w:rsid w:val="00A969BF"/>
    <w:rsid w:val="00AA2398"/>
    <w:rsid w:val="00AD7EC8"/>
    <w:rsid w:val="00AF7507"/>
    <w:rsid w:val="00B378C3"/>
    <w:rsid w:val="00B402C0"/>
    <w:rsid w:val="00B55936"/>
    <w:rsid w:val="00B65F24"/>
    <w:rsid w:val="00B721BF"/>
    <w:rsid w:val="00B9515F"/>
    <w:rsid w:val="00B965A0"/>
    <w:rsid w:val="00BA4A75"/>
    <w:rsid w:val="00BC0C5C"/>
    <w:rsid w:val="00BD258E"/>
    <w:rsid w:val="00BE73E2"/>
    <w:rsid w:val="00BF0D2E"/>
    <w:rsid w:val="00C05C3A"/>
    <w:rsid w:val="00C14EFA"/>
    <w:rsid w:val="00C252AB"/>
    <w:rsid w:val="00C2690E"/>
    <w:rsid w:val="00C60999"/>
    <w:rsid w:val="00C75E0A"/>
    <w:rsid w:val="00C950E2"/>
    <w:rsid w:val="00CB1191"/>
    <w:rsid w:val="00CC5D69"/>
    <w:rsid w:val="00CC7BB0"/>
    <w:rsid w:val="00CD3164"/>
    <w:rsid w:val="00CE2D69"/>
    <w:rsid w:val="00D02BE8"/>
    <w:rsid w:val="00D211A5"/>
    <w:rsid w:val="00D25E5D"/>
    <w:rsid w:val="00D34C63"/>
    <w:rsid w:val="00D37BE4"/>
    <w:rsid w:val="00D37C90"/>
    <w:rsid w:val="00D41F14"/>
    <w:rsid w:val="00D642D2"/>
    <w:rsid w:val="00DA1406"/>
    <w:rsid w:val="00DB5F87"/>
    <w:rsid w:val="00DD429D"/>
    <w:rsid w:val="00DD6964"/>
    <w:rsid w:val="00DE155D"/>
    <w:rsid w:val="00DE736E"/>
    <w:rsid w:val="00E13281"/>
    <w:rsid w:val="00E2248C"/>
    <w:rsid w:val="00E54CB3"/>
    <w:rsid w:val="00E92FE8"/>
    <w:rsid w:val="00E972AF"/>
    <w:rsid w:val="00EE7D32"/>
    <w:rsid w:val="00EF34F3"/>
    <w:rsid w:val="00EF604E"/>
    <w:rsid w:val="00F8318D"/>
    <w:rsid w:val="00F96E34"/>
    <w:rsid w:val="00FE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02B"/>
  <w15:docId w15:val="{42C779DE-567B-4402-9EC0-EDBDB83E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AA2398"/>
    <w:rPr>
      <w:sz w:val="16"/>
      <w:szCs w:val="16"/>
    </w:rPr>
  </w:style>
  <w:style w:type="paragraph" w:styleId="CommentText">
    <w:name w:val="annotation text"/>
    <w:basedOn w:val="Normal"/>
    <w:link w:val="CommentTextChar"/>
    <w:rsid w:val="00AA2398"/>
    <w:rPr>
      <w:sz w:val="20"/>
      <w:szCs w:val="20"/>
    </w:rPr>
  </w:style>
  <w:style w:type="character" w:customStyle="1" w:styleId="CommentTextChar">
    <w:name w:val="Comment Text Char"/>
    <w:basedOn w:val="DefaultParagraphFont"/>
    <w:link w:val="CommentText"/>
    <w:rsid w:val="00AA2398"/>
    <w:rPr>
      <w:sz w:val="20"/>
      <w:szCs w:val="20"/>
    </w:rPr>
  </w:style>
  <w:style w:type="paragraph" w:styleId="CommentSubject">
    <w:name w:val="annotation subject"/>
    <w:basedOn w:val="CommentText"/>
    <w:next w:val="CommentText"/>
    <w:link w:val="CommentSubjectChar"/>
    <w:rsid w:val="00AA2398"/>
    <w:rPr>
      <w:b/>
      <w:bCs/>
    </w:rPr>
  </w:style>
  <w:style w:type="character" w:customStyle="1" w:styleId="CommentSubjectChar">
    <w:name w:val="Comment Subject Char"/>
    <w:basedOn w:val="CommentTextChar"/>
    <w:link w:val="CommentSubject"/>
    <w:rsid w:val="00AA2398"/>
    <w:rPr>
      <w:b/>
      <w:bCs/>
      <w:sz w:val="20"/>
      <w:szCs w:val="20"/>
    </w:rPr>
  </w:style>
  <w:style w:type="paragraph" w:styleId="Revision">
    <w:name w:val="Revision"/>
    <w:hidden/>
    <w:rsid w:val="00D642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RSPB Document" ma:contentTypeID="0x010100C277DC555996614A91CBD8E66D5843B400F00585E901B94A498EB29352A6A6478E" ma:contentTypeVersion="9" ma:contentTypeDescription="RSPB Document" ma:contentTypeScope="" ma:versionID="3a09cb41067aea0b3bcae64593430082">
  <xsd:schema xmlns:xsd="http://www.w3.org/2001/XMLSchema" xmlns:xs="http://www.w3.org/2001/XMLSchema" xmlns:p="http://schemas.microsoft.com/office/2006/metadata/properties" xmlns:ns2="5e7e1ee7-c46a-4dcb-b850-e1e58f5c63dc" targetNamespace="http://schemas.microsoft.com/office/2006/metadata/properties" ma:root="true" ma:fieldsID="41b4f51899879990313be95609527478" ns2:_="">
    <xsd:import namespace="5e7e1ee7-c46a-4dcb-b850-e1e58f5c63dc"/>
    <xsd:element name="properties">
      <xsd:complexType>
        <xsd:sequence>
          <xsd:element name="documentManagement">
            <xsd:complexType>
              <xsd:all>
                <xsd:element ref="ns2:TaxCatchAll" minOccurs="0"/>
                <xsd:element ref="ns2:Active_x002f_Inactive" minOccurs="0"/>
                <xsd:element ref="ns2:k1641ee193934d5fb8c7d83caa06c3e2" minOccurs="0"/>
                <xsd:element ref="ns2:TaxCatchAllLabel" minOccurs="0"/>
                <xsd:element ref="ns2:b72549223b3c4efea3869a351a81f6bb" minOccurs="0"/>
                <xsd:element ref="ns2:d1bd46d554fb4aaf819291a18921284c" minOccurs="0"/>
                <xsd:element ref="ns2:o5417782d7ac4612904fa4c8d48ab41e" minOccurs="0"/>
                <xsd:element ref="ns2:k54ff54ece1a404cbcf4f781d58e442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7e1ee7-c46a-4dcb-b850-e1e58f5c63dc"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1abbb8c4-e483-4870-bac2-8a2966da0863}" ma:internalName="TaxCatchAll" ma:readOnly="false" ma:showField="CatchAllData" ma:web="5e7e1ee7-c46a-4dcb-b850-e1e58f5c63dc">
      <xsd:complexType>
        <xsd:complexContent>
          <xsd:extension base="dms:MultiChoiceLookup">
            <xsd:sequence>
              <xsd:element name="Value" type="dms:Lookup" maxOccurs="unbounded" minOccurs="0" nillable="true"/>
            </xsd:sequence>
          </xsd:extension>
        </xsd:complexContent>
      </xsd:complexType>
    </xsd:element>
    <xsd:element name="Active_x002f_Inactive" ma:index="14" nillable="true" ma:displayName="Active?" ma:default="1" ma:internalName="Active_x002F_Inactive" ma:readOnly="false">
      <xsd:simpleType>
        <xsd:restriction base="dms:Boolean"/>
      </xsd:simpleType>
    </xsd:element>
    <xsd:element name="k1641ee193934d5fb8c7d83caa06c3e2" ma:index="15" nillable="true" ma:taxonomy="true" ma:internalName="k1641ee193934d5fb8c7d83caa06c3e2" ma:taxonomyFieldName="Document_x0020_Type" ma:displayName="Document Type" ma:readOnly="false" ma:fieldId="{41641ee1-9393-4d5f-b8c7-d83caa06c3e2}" ma:sspId="39505d5b-8520-4033-8131-5c54fdfb80bd" ma:termSetId="811b141a-8675-4168-9805-15446faf0d14" ma:anchorId="00000000-0000-0000-0000-000000000000" ma:open="false" ma:isKeyword="false">
      <xsd:complexType>
        <xsd:sequence>
          <xsd:element ref="pc:Terms" minOccurs="0" maxOccurs="1"/>
        </xsd:sequence>
      </xsd:complexType>
    </xsd:element>
    <xsd:element name="TaxCatchAllLabel" ma:index="16" nillable="true" ma:displayName="Taxonomy Catch All Column1" ma:hidden="true" ma:list="{1abbb8c4-e483-4870-bac2-8a2966da0863}" ma:internalName="TaxCatchAllLabel" ma:readOnly="false" ma:showField="CatchAllDataLabel" ma:web="5e7e1ee7-c46a-4dcb-b850-e1e58f5c63dc">
      <xsd:complexType>
        <xsd:complexContent>
          <xsd:extension base="dms:MultiChoiceLookup">
            <xsd:sequence>
              <xsd:element name="Value" type="dms:Lookup" maxOccurs="unbounded" minOccurs="0" nillable="true"/>
            </xsd:sequence>
          </xsd:extension>
        </xsd:complexContent>
      </xsd:complexType>
    </xsd:element>
    <xsd:element name="b72549223b3c4efea3869a351a81f6bb" ma:index="17" nillable="true" ma:taxonomy="true" ma:internalName="b72549223b3c4efea3869a351a81f6bb" ma:taxonomyFieldName="Organisational_x0020_Unit" ma:displayName="Organisational Unit" ma:readOnly="false" ma:fieldId="{b7254922-3b3c-4efe-a386-9a351a81f6bb}" ma:sspId="39505d5b-8520-4033-8131-5c54fdfb80bd" ma:termSetId="489ebd6e-1d29-48bc-932a-d5a04d564a7e" ma:anchorId="00000000-0000-0000-0000-000000000000" ma:open="false" ma:isKeyword="false">
      <xsd:complexType>
        <xsd:sequence>
          <xsd:element ref="pc:Terms" minOccurs="0" maxOccurs="1"/>
        </xsd:sequence>
      </xsd:complexType>
    </xsd:element>
    <xsd:element name="d1bd46d554fb4aaf819291a18921284c" ma:index="18" nillable="true" ma:taxonomy="true" ma:internalName="d1bd46d554fb4aaf819291a18921284c" ma:taxonomyFieldName="RSPB_x0020_Location" ma:displayName="RSPB Location" ma:readOnly="false" ma:fieldId="{d1bd46d5-54fb-4aaf-8192-91a18921284c}" ma:sspId="39505d5b-8520-4033-8131-5c54fdfb80bd" ma:termSetId="3a999876-d616-45d8-ba34-cafd58b4ec09" ma:anchorId="00000000-0000-0000-0000-000000000000" ma:open="false" ma:isKeyword="false">
      <xsd:complexType>
        <xsd:sequence>
          <xsd:element ref="pc:Terms" minOccurs="0" maxOccurs="1"/>
        </xsd:sequence>
      </xsd:complexType>
    </xsd:element>
    <xsd:element name="o5417782d7ac4612904fa4c8d48ab41e" ma:index="19" nillable="true" ma:taxonomy="true" ma:internalName="o5417782d7ac4612904fa4c8d48ab41e" ma:taxonomyFieldName="Collection_x0020_Name" ma:displayName="Collection Name" ma:readOnly="false" ma:fieldId="{85417782-d7ac-4612-904f-a4c8d48ab41e}" ma:sspId="39505d5b-8520-4033-8131-5c54fdfb80bd" ma:termSetId="cbf41675-b644-4be8-bb76-870d4150a3d7" ma:anchorId="00000000-0000-0000-0000-000000000000" ma:open="false" ma:isKeyword="false">
      <xsd:complexType>
        <xsd:sequence>
          <xsd:element ref="pc:Terms" minOccurs="0" maxOccurs="1"/>
        </xsd:sequence>
      </xsd:complexType>
    </xsd:element>
    <xsd:element name="k54ff54ece1a404cbcf4f781d58e442b" ma:index="20" nillable="true" ma:taxonomy="true" ma:internalName="k54ff54ece1a404cbcf4f781d58e442b" ma:taxonomyFieldName="Security_x0020_Handling" ma:displayName="Security Handling" ma:readOnly="false" ma:default="1;#Internal Only|3727573c-2052-4b98-b369-5a376d94df50" ma:fieldId="{454ff54e-ce1a-404c-bcf4-f781d58e442b}" ma:sspId="39505d5b-8520-4033-8131-5c54fdfb80bd" ma:termSetId="2a1d6a0b-bbe9-4b7b-a023-7d4ecb920ea6" ma:anchorId="cf388454-8e58-4fec-a418-c767fd95ab9f"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1bd46d554fb4aaf819291a18921284c xmlns="5e7e1ee7-c46a-4dcb-b850-e1e58f5c63dc">
      <Terms xmlns="http://schemas.microsoft.com/office/infopath/2007/PartnerControls"/>
    </d1bd46d554fb4aaf819291a18921284c>
    <Active_x002f_Inactive xmlns="5e7e1ee7-c46a-4dcb-b850-e1e58f5c63dc">true</Active_x002f_Inactive>
    <o5417782d7ac4612904fa4c8d48ab41e xmlns="5e7e1ee7-c46a-4dcb-b850-e1e58f5c63dc">
      <Terms xmlns="http://schemas.microsoft.com/office/infopath/2007/PartnerControls"/>
    </o5417782d7ac4612904fa4c8d48ab41e>
    <b72549223b3c4efea3869a351a81f6bb xmlns="5e7e1ee7-c46a-4dcb-b850-e1e58f5c63dc">
      <Terms xmlns="http://schemas.microsoft.com/office/infopath/2007/PartnerControls"/>
    </b72549223b3c4efea3869a351a81f6bb>
    <TaxCatchAll xmlns="5e7e1ee7-c46a-4dcb-b850-e1e58f5c63dc">
      <Value>1</Value>
    </TaxCatchAll>
    <TaxCatchAllLabel xmlns="5e7e1ee7-c46a-4dcb-b850-e1e58f5c63dc" xsi:nil="true"/>
    <k54ff54ece1a404cbcf4f781d58e442b xmlns="5e7e1ee7-c46a-4dcb-b850-e1e58f5c63dc">
      <Terms xmlns="http://schemas.microsoft.com/office/infopath/2007/PartnerControls">
        <TermInfo xmlns="http://schemas.microsoft.com/office/infopath/2007/PartnerControls">
          <TermName xmlns="http://schemas.microsoft.com/office/infopath/2007/PartnerControls">Internal Only</TermName>
          <TermId xmlns="http://schemas.microsoft.com/office/infopath/2007/PartnerControls">3727573c-2052-4b98-b369-5a376d94df50</TermId>
        </TermInfo>
      </Terms>
    </k54ff54ece1a404cbcf4f781d58e442b>
    <k1641ee193934d5fb8c7d83caa06c3e2 xmlns="5e7e1ee7-c46a-4dcb-b850-e1e58f5c63dc">
      <Terms xmlns="http://schemas.microsoft.com/office/infopath/2007/PartnerControls"/>
    </k1641ee193934d5fb8c7d83caa06c3e2>
  </documentManagement>
</p:properties>
</file>

<file path=customXml/itemProps1.xml><?xml version="1.0" encoding="utf-8"?>
<ds:datastoreItem xmlns:ds="http://schemas.openxmlformats.org/officeDocument/2006/customXml" ds:itemID="{F82BEF58-1A77-49EA-B469-D798BFAD8B48}">
  <ds:schemaRefs>
    <ds:schemaRef ds:uri="http://schemas.openxmlformats.org/officeDocument/2006/bibliography"/>
  </ds:schemaRefs>
</ds:datastoreItem>
</file>

<file path=customXml/itemProps2.xml><?xml version="1.0" encoding="utf-8"?>
<ds:datastoreItem xmlns:ds="http://schemas.openxmlformats.org/officeDocument/2006/customXml" ds:itemID="{96E31F40-D157-40C2-A092-208EA3D0B917}"/>
</file>

<file path=customXml/itemProps3.xml><?xml version="1.0" encoding="utf-8"?>
<ds:datastoreItem xmlns:ds="http://schemas.openxmlformats.org/officeDocument/2006/customXml" ds:itemID="{74C984CE-95F9-4266-8134-83E1FC1E2F5C}"/>
</file>

<file path=customXml/itemProps4.xml><?xml version="1.0" encoding="utf-8"?>
<ds:datastoreItem xmlns:ds="http://schemas.openxmlformats.org/officeDocument/2006/customXml" ds:itemID="{142C0D0E-03FA-4A79-BFEF-E72702C104D1}"/>
</file>

<file path=docProps/app.xml><?xml version="1.0" encoding="utf-8"?>
<Properties xmlns="http://schemas.openxmlformats.org/officeDocument/2006/extended-properties" xmlns:vt="http://schemas.openxmlformats.org/officeDocument/2006/docPropsVTypes">
  <Template>Normal</Template>
  <TotalTime>1839</TotalTime>
  <Pages>12</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Luke OzsanlavHarris</cp:lastModifiedBy>
  <cp:revision>138</cp:revision>
  <dcterms:created xsi:type="dcterms:W3CDTF">2024-10-28T14:12:00Z</dcterms:created>
  <dcterms:modified xsi:type="dcterms:W3CDTF">2024-11-06T17:18:00Z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ContentTypeId">
    <vt:lpwstr>0x010100C277DC555996614A91CBD8E66D5843B400F00585E901B94A498EB29352A6A6478E</vt:lpwstr>
  </property>
</Properties>
</file>